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C0182" w14:textId="77777777" w:rsidR="0080561F" w:rsidRDefault="0080561F" w:rsidP="0080561F">
      <w:pPr>
        <w:pStyle w:val="Heading1"/>
        <w:rPr>
          <w:rFonts w:eastAsia="Arial Unicode MS"/>
        </w:rPr>
      </w:pPr>
      <w:r>
        <w:rPr>
          <w:rFonts w:eastAsia="Arial Unicode MS"/>
        </w:rPr>
        <w:t>Homework # 2</w:t>
      </w:r>
    </w:p>
    <w:p w14:paraId="2A52B151" w14:textId="77777777" w:rsidR="0080561F" w:rsidRDefault="0080561F">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The data in the</w:t>
      </w:r>
      <w:r w:rsidR="002D7CED">
        <w:rPr>
          <w:rFonts w:ascii="Arial Unicode MS" w:eastAsia="Arial Unicode MS" w:hAnsi="Arial Unicode MS" w:cs="Arial Unicode MS"/>
          <w:sz w:val="20"/>
          <w:szCs w:val="20"/>
        </w:rPr>
        <w:t xml:space="preserve"> </w:t>
      </w:r>
      <w:r w:rsidR="002D7CED">
        <w:rPr>
          <w:rFonts w:ascii="Arial Unicode MS" w:eastAsia="Arial Unicode MS" w:hAnsi="Arial Unicode MS" w:cs="Arial Unicode MS"/>
          <w:i/>
          <w:sz w:val="20"/>
          <w:szCs w:val="20"/>
        </w:rPr>
        <w:t>Streams</w:t>
      </w:r>
      <w:r w:rsidR="002D7CED">
        <w:rPr>
          <w:rFonts w:ascii="Arial Unicode MS" w:eastAsia="Arial Unicode MS" w:hAnsi="Arial Unicode MS" w:cs="Arial Unicode MS"/>
          <w:sz w:val="20"/>
          <w:szCs w:val="20"/>
        </w:rPr>
        <w:t xml:space="preserve"> sheet of the </w:t>
      </w:r>
      <w:r w:rsidR="002D7CED">
        <w:rPr>
          <w:rFonts w:ascii="Arial Unicode MS" w:eastAsia="Arial Unicode MS" w:hAnsi="Arial Unicode MS" w:cs="Arial Unicode MS"/>
          <w:i/>
          <w:sz w:val="20"/>
          <w:szCs w:val="20"/>
        </w:rPr>
        <w:t xml:space="preserve">data_mrm.xlsx </w:t>
      </w:r>
      <w:r w:rsidR="002D7CED">
        <w:rPr>
          <w:rFonts w:ascii="Arial Unicode MS" w:eastAsia="Arial Unicode MS" w:hAnsi="Arial Unicode MS" w:cs="Arial Unicode MS"/>
          <w:sz w:val="20"/>
          <w:szCs w:val="20"/>
        </w:rPr>
        <w:t xml:space="preserve">Excel workbook present measurements of </w:t>
      </w:r>
      <w:proofErr w:type="spellStart"/>
      <w:r w:rsidR="002D7CED">
        <w:rPr>
          <w:rFonts w:ascii="Arial Unicode MS" w:eastAsia="Arial Unicode MS" w:hAnsi="Arial Unicode MS" w:cs="Arial Unicode MS"/>
          <w:sz w:val="20"/>
          <w:szCs w:val="20"/>
        </w:rPr>
        <w:t>electroconductivity</w:t>
      </w:r>
      <w:proofErr w:type="spellEnd"/>
      <w:r w:rsidR="002D7CED">
        <w:rPr>
          <w:rFonts w:ascii="Arial Unicode MS" w:eastAsia="Arial Unicode MS" w:hAnsi="Arial Unicode MS" w:cs="Arial Unicode MS"/>
          <w:sz w:val="20"/>
          <w:szCs w:val="20"/>
        </w:rPr>
        <w:t xml:space="preserve"> of stream water at multiple sites along two water streams (</w:t>
      </w:r>
      <w:r w:rsidR="002D7CED">
        <w:rPr>
          <w:rFonts w:ascii="Arial Unicode MS" w:eastAsia="Arial Unicode MS" w:hAnsi="Arial Unicode MS" w:cs="Arial Unicode MS"/>
          <w:i/>
          <w:sz w:val="20"/>
          <w:szCs w:val="20"/>
        </w:rPr>
        <w:t>L</w:t>
      </w:r>
      <w:r w:rsidR="002D7CED">
        <w:rPr>
          <w:rFonts w:ascii="Arial Unicode MS" w:eastAsia="Arial Unicode MS" w:hAnsi="Arial Unicode MS" w:cs="Arial Unicode MS"/>
          <w:sz w:val="20"/>
          <w:szCs w:val="20"/>
        </w:rPr>
        <w:t xml:space="preserve"> and </w:t>
      </w:r>
      <w:r w:rsidR="002D7CED">
        <w:rPr>
          <w:rFonts w:ascii="Arial Unicode MS" w:eastAsia="Arial Unicode MS" w:hAnsi="Arial Unicode MS" w:cs="Arial Unicode MS"/>
          <w:i/>
          <w:sz w:val="20"/>
          <w:szCs w:val="20"/>
        </w:rPr>
        <w:t>U</w:t>
      </w:r>
      <w:r w:rsidR="002D7CED">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sidR="002D7CED">
        <w:rPr>
          <w:rFonts w:ascii="Arial Unicode MS" w:eastAsia="Arial Unicode MS" w:hAnsi="Arial Unicode MS" w:cs="Arial Unicode MS"/>
          <w:sz w:val="20"/>
          <w:szCs w:val="20"/>
        </w:rPr>
        <w:t>Beyond stream identity</w:t>
      </w:r>
      <w:r w:rsidR="00F90D8F">
        <w:rPr>
          <w:rFonts w:ascii="Arial Unicode MS" w:eastAsia="Arial Unicode MS" w:hAnsi="Arial Unicode MS" w:cs="Arial Unicode MS"/>
          <w:sz w:val="20"/>
          <w:szCs w:val="20"/>
        </w:rPr>
        <w:t xml:space="preserve"> (variable </w:t>
      </w:r>
      <w:r w:rsidR="00F90D8F">
        <w:rPr>
          <w:rFonts w:ascii="Arial Unicode MS" w:eastAsia="Arial Unicode MS" w:hAnsi="Arial Unicode MS" w:cs="Arial Unicode MS"/>
          <w:i/>
          <w:sz w:val="20"/>
          <w:szCs w:val="20"/>
        </w:rPr>
        <w:t>Stream</w:t>
      </w:r>
      <w:r w:rsidR="00F90D8F">
        <w:rPr>
          <w:rFonts w:ascii="Arial Unicode MS" w:eastAsia="Arial Unicode MS" w:hAnsi="Arial Unicode MS" w:cs="Arial Unicode MS"/>
          <w:sz w:val="20"/>
          <w:szCs w:val="20"/>
        </w:rPr>
        <w:t>)</w:t>
      </w:r>
      <w:r w:rsidR="002D7CED">
        <w:rPr>
          <w:rFonts w:ascii="Arial Unicode MS" w:eastAsia="Arial Unicode MS" w:hAnsi="Arial Unicode MS" w:cs="Arial Unicode MS"/>
          <w:sz w:val="20"/>
          <w:szCs w:val="20"/>
        </w:rPr>
        <w:t xml:space="preserve">, the variable </w:t>
      </w:r>
      <w:proofErr w:type="gramStart"/>
      <w:r w:rsidR="002D7CED">
        <w:rPr>
          <w:rFonts w:ascii="Arial Unicode MS" w:eastAsia="Arial Unicode MS" w:hAnsi="Arial Unicode MS" w:cs="Arial Unicode MS"/>
          <w:i/>
          <w:sz w:val="20"/>
          <w:szCs w:val="20"/>
        </w:rPr>
        <w:t>Velocity</w:t>
      </w:r>
      <w:r w:rsidR="002D7CED">
        <w:rPr>
          <w:rFonts w:ascii="Arial Unicode MS" w:eastAsia="Arial Unicode MS" w:hAnsi="Arial Unicode MS" w:cs="Arial Unicode MS"/>
          <w:sz w:val="20"/>
          <w:szCs w:val="20"/>
        </w:rPr>
        <w:t xml:space="preserve">  represents</w:t>
      </w:r>
      <w:proofErr w:type="gramEnd"/>
      <w:r w:rsidR="002D7CED">
        <w:rPr>
          <w:rFonts w:ascii="Arial Unicode MS" w:eastAsia="Arial Unicode MS" w:hAnsi="Arial Unicode MS" w:cs="Arial Unicode MS"/>
          <w:sz w:val="20"/>
          <w:szCs w:val="20"/>
        </w:rPr>
        <w:t xml:space="preserve"> water speed at the collection spot.</w:t>
      </w:r>
    </w:p>
    <w:p w14:paraId="41694924" w14:textId="77777777" w:rsidR="002D7CED" w:rsidRPr="002D7CED" w:rsidRDefault="002D7CE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Your main task is to develop a linear model (with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and </w:t>
      </w:r>
      <w:r>
        <w:rPr>
          <w:rFonts w:ascii="Arial Unicode MS" w:eastAsia="Arial Unicode MS" w:hAnsi="Arial Unicode MS" w:cs="Arial Unicode MS"/>
          <w:i/>
          <w:sz w:val="20"/>
          <w:szCs w:val="20"/>
        </w:rPr>
        <w:t>Velocity</w:t>
      </w:r>
      <w:r>
        <w:rPr>
          <w:rFonts w:ascii="Arial Unicode MS" w:eastAsia="Arial Unicode MS" w:hAnsi="Arial Unicode MS" w:cs="Arial Unicode MS"/>
          <w:sz w:val="20"/>
          <w:szCs w:val="20"/>
        </w:rPr>
        <w:t xml:space="preserve"> used </w:t>
      </w:r>
      <w:r w:rsidR="00F90D8F">
        <w:rPr>
          <w:rFonts w:ascii="Arial Unicode MS" w:eastAsia="Arial Unicode MS" w:hAnsi="Arial Unicode MS" w:cs="Arial Unicode MS"/>
          <w:sz w:val="20"/>
          <w:szCs w:val="20"/>
        </w:rPr>
        <w:t>with</w:t>
      </w:r>
      <w:r>
        <w:rPr>
          <w:rFonts w:ascii="Arial Unicode MS" w:eastAsia="Arial Unicode MS" w:hAnsi="Arial Unicode MS" w:cs="Arial Unicode MS"/>
          <w:sz w:val="20"/>
          <w:szCs w:val="20"/>
        </w:rPr>
        <w:t xml:space="preserve"> </w:t>
      </w:r>
      <w:r w:rsidR="00F90D8F">
        <w:rPr>
          <w:rFonts w:ascii="Arial Unicode MS" w:eastAsia="Arial Unicode MS" w:hAnsi="Arial Unicode MS" w:cs="Arial Unicode MS"/>
          <w:sz w:val="20"/>
          <w:szCs w:val="20"/>
        </w:rPr>
        <w:t xml:space="preserve">a </w:t>
      </w:r>
      <w:r>
        <w:rPr>
          <w:rFonts w:ascii="Arial Unicode MS" w:eastAsia="Arial Unicode MS" w:hAnsi="Arial Unicode MS" w:cs="Arial Unicode MS"/>
          <w:sz w:val="20"/>
          <w:szCs w:val="20"/>
        </w:rPr>
        <w:t xml:space="preserve">log-transformed </w:t>
      </w:r>
      <w:r w:rsidR="00F90D8F">
        <w:rPr>
          <w:rFonts w:ascii="Arial Unicode MS" w:eastAsia="Arial Unicode MS" w:hAnsi="Arial Unicode MS" w:cs="Arial Unicode MS"/>
          <w:sz w:val="20"/>
          <w:szCs w:val="20"/>
        </w:rPr>
        <w:t>scale</w:t>
      </w:r>
      <w:r>
        <w:rPr>
          <w:rFonts w:ascii="Arial Unicode MS" w:eastAsia="Arial Unicode MS" w:hAnsi="Arial Unicode MS" w:cs="Arial Unicode MS"/>
          <w:sz w:val="20"/>
          <w:szCs w:val="20"/>
        </w:rPr>
        <w:t>)</w:t>
      </w:r>
      <w:r w:rsidR="00F90D8F">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which predicts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values using </w:t>
      </w:r>
      <w:r>
        <w:rPr>
          <w:rFonts w:ascii="Arial Unicode MS" w:eastAsia="Arial Unicode MS" w:hAnsi="Arial Unicode MS" w:cs="Arial Unicode MS"/>
          <w:i/>
          <w:sz w:val="20"/>
          <w:szCs w:val="20"/>
        </w:rPr>
        <w:t>Velocity</w:t>
      </w:r>
      <w:r>
        <w:rPr>
          <w:rFonts w:ascii="Arial Unicode MS" w:eastAsia="Arial Unicode MS" w:hAnsi="Arial Unicode MS" w:cs="Arial Unicode MS"/>
          <w:sz w:val="20"/>
          <w:szCs w:val="20"/>
        </w:rPr>
        <w:t xml:space="preserve"> and </w:t>
      </w:r>
      <w:r>
        <w:rPr>
          <w:rFonts w:ascii="Arial Unicode MS" w:eastAsia="Arial Unicode MS" w:hAnsi="Arial Unicode MS" w:cs="Arial Unicode MS"/>
          <w:i/>
          <w:sz w:val="20"/>
          <w:szCs w:val="20"/>
        </w:rPr>
        <w:t>Stream</w:t>
      </w:r>
      <w:r>
        <w:rPr>
          <w:rFonts w:ascii="Arial Unicode MS" w:eastAsia="Arial Unicode MS" w:hAnsi="Arial Unicode MS" w:cs="Arial Unicode MS"/>
          <w:sz w:val="20"/>
          <w:szCs w:val="20"/>
        </w:rPr>
        <w:t xml:space="preserve"> variables as predictors. Naturally, if any of the variables is not worth of keeping in the model, you should drop it. Additionally, if at least one of the predictors is significantly related to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you should also try </w:t>
      </w:r>
      <w:r w:rsidR="00F90D8F">
        <w:rPr>
          <w:rFonts w:ascii="Arial Unicode MS" w:eastAsia="Arial Unicode MS" w:hAnsi="Arial Unicode MS" w:cs="Arial Unicode MS"/>
          <w:sz w:val="20"/>
          <w:szCs w:val="20"/>
        </w:rPr>
        <w:t xml:space="preserve">to add </w:t>
      </w:r>
      <w:r>
        <w:rPr>
          <w:rFonts w:ascii="Arial Unicode MS" w:eastAsia="Arial Unicode MS" w:hAnsi="Arial Unicode MS" w:cs="Arial Unicode MS"/>
          <w:sz w:val="20"/>
          <w:szCs w:val="20"/>
        </w:rPr>
        <w:t xml:space="preserve">the interaction of </w:t>
      </w:r>
      <w:r w:rsidR="00F90D8F">
        <w:rPr>
          <w:rFonts w:ascii="Arial Unicode MS" w:eastAsia="Arial Unicode MS" w:hAnsi="Arial Unicode MS" w:cs="Arial Unicode MS"/>
          <w:sz w:val="20"/>
          <w:szCs w:val="20"/>
        </w:rPr>
        <w:t xml:space="preserve">both </w:t>
      </w:r>
      <w:r>
        <w:rPr>
          <w:rFonts w:ascii="Arial Unicode MS" w:eastAsia="Arial Unicode MS" w:hAnsi="Arial Unicode MS" w:cs="Arial Unicode MS"/>
          <w:sz w:val="20"/>
          <w:szCs w:val="20"/>
        </w:rPr>
        <w:t>predictors.</w:t>
      </w:r>
    </w:p>
    <w:p w14:paraId="7F27C650" w14:textId="77777777" w:rsidR="002D7CED" w:rsidRDefault="00F90D8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Do not just</w:t>
      </w:r>
      <w:r w:rsidR="002D7CED">
        <w:rPr>
          <w:rFonts w:ascii="Arial Unicode MS" w:eastAsia="Arial Unicode MS" w:hAnsi="Arial Unicode MS" w:cs="Arial Unicode MS"/>
          <w:sz w:val="20"/>
          <w:szCs w:val="20"/>
          <w:lang w:val="cs-CZ"/>
        </w:rPr>
        <w:t xml:space="preserve"> fit the appropriate models and </w:t>
      </w:r>
      <w:r>
        <w:rPr>
          <w:rFonts w:ascii="Arial Unicode MS" w:eastAsia="Arial Unicode MS" w:hAnsi="Arial Unicode MS" w:cs="Arial Unicode MS"/>
          <w:sz w:val="20"/>
          <w:szCs w:val="20"/>
          <w:lang w:val="cs-CZ"/>
        </w:rPr>
        <w:t>perform</w:t>
      </w:r>
      <w:r w:rsidR="002D7CED">
        <w:rPr>
          <w:rFonts w:ascii="Arial Unicode MS" w:eastAsia="Arial Unicode MS" w:hAnsi="Arial Unicode MS" w:cs="Arial Unicode MS"/>
          <w:sz w:val="20"/>
          <w:szCs w:val="20"/>
          <w:lang w:val="cs-CZ"/>
        </w:rPr>
        <w:t xml:space="preserve"> appropriate statistical tests</w:t>
      </w:r>
      <w:r>
        <w:rPr>
          <w:rFonts w:ascii="Arial Unicode MS" w:eastAsia="Arial Unicode MS" w:hAnsi="Arial Unicode MS" w:cs="Arial Unicode MS"/>
          <w:sz w:val="20"/>
          <w:szCs w:val="20"/>
          <w:lang w:val="cs-CZ"/>
        </w:rPr>
        <w:t>:</w:t>
      </w:r>
      <w:r w:rsidR="002D7CED">
        <w:rPr>
          <w:rFonts w:ascii="Arial Unicode MS" w:eastAsia="Arial Unicode MS" w:hAnsi="Arial Unicode MS" w:cs="Arial Unicode MS"/>
          <w:sz w:val="20"/>
          <w:szCs w:val="20"/>
          <w:lang w:val="cs-CZ"/>
        </w:rPr>
        <w:t xml:space="preserve"> describe </w:t>
      </w:r>
      <w:r>
        <w:rPr>
          <w:rFonts w:ascii="Arial Unicode MS" w:eastAsia="Arial Unicode MS" w:hAnsi="Arial Unicode MS" w:cs="Arial Unicode MS"/>
          <w:sz w:val="20"/>
          <w:szCs w:val="20"/>
          <w:lang w:val="cs-CZ"/>
        </w:rPr>
        <w:t xml:space="preserve">also </w:t>
      </w:r>
      <w:r w:rsidR="002D7CED">
        <w:rPr>
          <w:rFonts w:ascii="Arial Unicode MS" w:eastAsia="Arial Unicode MS" w:hAnsi="Arial Unicode MS" w:cs="Arial Unicode MS"/>
          <w:sz w:val="20"/>
          <w:szCs w:val="20"/>
          <w:lang w:val="cs-CZ"/>
        </w:rPr>
        <w:t>what you have done (used methods) and what the results were</w:t>
      </w:r>
      <w:r>
        <w:rPr>
          <w:rFonts w:ascii="Arial Unicode MS" w:eastAsia="Arial Unicode MS" w:hAnsi="Arial Unicode MS" w:cs="Arial Unicode MS"/>
          <w:sz w:val="20"/>
          <w:szCs w:val="20"/>
          <w:lang w:val="cs-CZ"/>
        </w:rPr>
        <w:t xml:space="preserve"> - using</w:t>
      </w:r>
      <w:r w:rsidR="002D7CED">
        <w:rPr>
          <w:rFonts w:ascii="Arial Unicode MS" w:eastAsia="Arial Unicode MS" w:hAnsi="Arial Unicode MS" w:cs="Arial Unicode MS"/>
          <w:sz w:val="20"/>
          <w:szCs w:val="20"/>
          <w:lang w:val="cs-CZ"/>
        </w:rPr>
        <w:t xml:space="preserve"> whole sentences, as in a research paper.</w:t>
      </w:r>
    </w:p>
    <w:p w14:paraId="33EFDBE8" w14:textId="77777777" w:rsidR="002D7CED" w:rsidRDefault="002D7CED">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 xml:space="preserve">Further, you should examine the effects of predictor(s) in the resulting model and describe </w:t>
      </w:r>
      <w:r w:rsidR="00F90D8F">
        <w:rPr>
          <w:rFonts w:ascii="Arial Unicode MS" w:eastAsia="Arial Unicode MS" w:hAnsi="Arial Unicode MS" w:cs="Arial Unicode MS"/>
          <w:sz w:val="20"/>
          <w:szCs w:val="20"/>
          <w:lang w:val="cs-CZ"/>
        </w:rPr>
        <w:t>them</w:t>
      </w:r>
      <w:r>
        <w:rPr>
          <w:rFonts w:ascii="Arial Unicode MS" w:eastAsia="Arial Unicode MS" w:hAnsi="Arial Unicode MS" w:cs="Arial Unicode MS"/>
          <w:sz w:val="20"/>
          <w:szCs w:val="20"/>
          <w:lang w:val="cs-CZ"/>
        </w:rPr>
        <w:t xml:space="preserve"> using whole sentence including a quantitative description what the predictor' effect size is (e.g. "If the stream velocity doubles, the EC value changes by ..." - but only if </w:t>
      </w:r>
      <w:r w:rsidR="00F90D8F">
        <w:rPr>
          <w:rFonts w:ascii="Arial Unicode MS" w:eastAsia="Arial Unicode MS" w:hAnsi="Arial Unicode MS" w:cs="Arial Unicode MS"/>
          <w:sz w:val="20"/>
          <w:szCs w:val="20"/>
          <w:lang w:val="cs-CZ"/>
        </w:rPr>
        <w:t>such</w:t>
      </w:r>
      <w:r>
        <w:rPr>
          <w:rFonts w:ascii="Arial Unicode MS" w:eastAsia="Arial Unicode MS" w:hAnsi="Arial Unicode MS" w:cs="Arial Unicode MS"/>
          <w:sz w:val="20"/>
          <w:szCs w:val="20"/>
          <w:lang w:val="cs-CZ"/>
        </w:rPr>
        <w:t xml:space="preserve"> effect </w:t>
      </w:r>
      <w:r w:rsidR="00F90D8F">
        <w:rPr>
          <w:rFonts w:ascii="Arial Unicode MS" w:eastAsia="Arial Unicode MS" w:hAnsi="Arial Unicode MS" w:cs="Arial Unicode MS"/>
          <w:sz w:val="20"/>
          <w:szCs w:val="20"/>
          <w:lang w:val="cs-CZ"/>
        </w:rPr>
        <w:t xml:space="preserve">remained </w:t>
      </w:r>
      <w:r>
        <w:rPr>
          <w:rFonts w:ascii="Arial Unicode MS" w:eastAsia="Arial Unicode MS" w:hAnsi="Arial Unicode MS" w:cs="Arial Unicode MS"/>
          <w:sz w:val="20"/>
          <w:szCs w:val="20"/>
          <w:lang w:val="cs-CZ"/>
        </w:rPr>
        <w:t>in the model, for sure).</w:t>
      </w:r>
    </w:p>
    <w:p w14:paraId="13D41C0A" w14:textId="77777777" w:rsidR="0080561F" w:rsidRPr="0080561F" w:rsidRDefault="0080561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 xml:space="preserve">Place the used commands (and their results) together with the answers to the above questions below in a Word document with the name </w:t>
      </w:r>
      <w:r>
        <w:rPr>
          <w:rFonts w:ascii="Arial Unicode MS" w:eastAsia="Arial Unicode MS" w:hAnsi="Arial Unicode MS" w:cs="Arial Unicode MS"/>
          <w:i/>
          <w:sz w:val="20"/>
          <w:szCs w:val="20"/>
          <w:lang w:val="cs-CZ"/>
        </w:rPr>
        <w:t>Surname</w:t>
      </w:r>
      <w:r>
        <w:rPr>
          <w:rFonts w:ascii="Arial Unicode MS" w:eastAsia="Arial Unicode MS" w:hAnsi="Arial Unicode MS" w:cs="Arial Unicode MS"/>
          <w:sz w:val="20"/>
          <w:szCs w:val="20"/>
          <w:lang w:val="cs-CZ"/>
        </w:rPr>
        <w:t xml:space="preserve">.docx and submit it to Moodle page before </w:t>
      </w:r>
      <w:r w:rsidR="002D7CED">
        <w:rPr>
          <w:rFonts w:ascii="Arial Unicode MS" w:eastAsia="Arial Unicode MS" w:hAnsi="Arial Unicode MS" w:cs="Arial Unicode MS"/>
          <w:sz w:val="20"/>
          <w:szCs w:val="20"/>
          <w:lang w:val="cs-CZ"/>
        </w:rPr>
        <w:t>Friday</w:t>
      </w:r>
      <w:r>
        <w:rPr>
          <w:rFonts w:ascii="Arial Unicode MS" w:eastAsia="Arial Unicode MS" w:hAnsi="Arial Unicode MS" w:cs="Arial Unicode MS"/>
          <w:sz w:val="20"/>
          <w:szCs w:val="20"/>
          <w:lang w:val="cs-CZ"/>
        </w:rPr>
        <w:t xml:space="preserve"> 23:59.</w:t>
      </w:r>
    </w:p>
    <w:p w14:paraId="4B446D6B" w14:textId="77777777" w:rsidR="00495A0D" w:rsidRDefault="0080561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I look forward to your solution.</w:t>
      </w:r>
    </w:p>
    <w:p w14:paraId="1B268E25" w14:textId="77777777" w:rsidR="00E00805" w:rsidRDefault="00F90D8F">
      <w:pPr>
        <w:pBdr>
          <w:bottom w:val="single" w:sz="6" w:space="1" w:color="auto"/>
        </w:pBd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Petr Šmilauer</w:t>
      </w:r>
    </w:p>
    <w:p w14:paraId="3127E6FA" w14:textId="77777777" w:rsidR="00981BF8" w:rsidRDefault="00981BF8">
      <w:pPr>
        <w:pBdr>
          <w:bottom w:val="single" w:sz="6" w:space="1" w:color="auto"/>
        </w:pBdr>
        <w:rPr>
          <w:rFonts w:ascii="Arial Unicode MS" w:eastAsia="Arial Unicode MS" w:hAnsi="Arial Unicode MS" w:cs="Arial Unicode MS"/>
          <w:sz w:val="20"/>
          <w:szCs w:val="20"/>
          <w:lang w:val="cs-CZ"/>
        </w:rPr>
      </w:pPr>
    </w:p>
    <w:p w14:paraId="62D4CDE0" w14:textId="77777777" w:rsidR="00981BF8" w:rsidRPr="00D82702" w:rsidRDefault="00D82702">
      <w:pPr>
        <w:rPr>
          <w:rFonts w:ascii="Arial Unicode MS" w:eastAsia="Arial Unicode MS" w:hAnsi="Arial Unicode MS" w:cs="Arial Unicode MS"/>
          <w:color w:val="FF0000"/>
          <w:sz w:val="20"/>
          <w:szCs w:val="20"/>
          <w:lang w:val="cs-CZ"/>
        </w:rPr>
      </w:pPr>
      <w:r>
        <w:rPr>
          <w:rFonts w:ascii="Arial Unicode MS" w:eastAsia="Arial Unicode MS" w:hAnsi="Arial Unicode MS" w:cs="Arial Unicode MS"/>
          <w:color w:val="FF0000"/>
          <w:sz w:val="20"/>
          <w:szCs w:val="20"/>
          <w:lang w:val="cs-CZ"/>
        </w:rPr>
        <w:t>I have added just two small comments below. Nice solution :-)</w:t>
      </w:r>
    </w:p>
    <w:p w14:paraId="18EAE80A" w14:textId="77777777" w:rsidR="0087308A" w:rsidRDefault="0087308A">
      <w:pPr>
        <w:rPr>
          <w:rFonts w:ascii="Arial Unicode MS" w:eastAsia="Arial Unicode MS" w:hAnsi="Arial Unicode MS" w:cs="Arial Unicode MS"/>
          <w:sz w:val="20"/>
          <w:szCs w:val="20"/>
          <w:lang w:val="cs-CZ"/>
        </w:rPr>
      </w:pPr>
    </w:p>
    <w:p w14:paraId="06D47D0F" w14:textId="77777777" w:rsidR="0087308A" w:rsidRDefault="0087308A">
      <w:pPr>
        <w:rPr>
          <w:rFonts w:ascii="Arial Unicode MS" w:eastAsia="Arial Unicode MS" w:hAnsi="Arial Unicode MS" w:cs="Arial Unicode MS"/>
          <w:sz w:val="20"/>
          <w:szCs w:val="20"/>
          <w:lang w:val="cs-CZ"/>
        </w:rPr>
      </w:pPr>
    </w:p>
    <w:p w14:paraId="20CE6F7C" w14:textId="77777777" w:rsidR="0087308A" w:rsidRDefault="0087308A">
      <w:pPr>
        <w:rPr>
          <w:rFonts w:ascii="Arial Unicode MS" w:eastAsia="Arial Unicode MS" w:hAnsi="Arial Unicode MS" w:cs="Arial Unicode MS"/>
          <w:sz w:val="20"/>
          <w:szCs w:val="20"/>
          <w:lang w:val="cs-CZ"/>
        </w:rPr>
      </w:pPr>
    </w:p>
    <w:p w14:paraId="2A97A304" w14:textId="77777777" w:rsidR="0087308A" w:rsidRDefault="0087308A">
      <w:pPr>
        <w:rPr>
          <w:rFonts w:ascii="Arial Unicode MS" w:eastAsia="Arial Unicode MS" w:hAnsi="Arial Unicode MS" w:cs="Arial Unicode MS"/>
          <w:sz w:val="20"/>
          <w:szCs w:val="20"/>
          <w:lang w:val="cs-CZ"/>
        </w:rPr>
      </w:pPr>
    </w:p>
    <w:p w14:paraId="1655A86C" w14:textId="77777777" w:rsidR="0087308A" w:rsidRDefault="0087308A" w:rsidP="0087308A">
      <w:pPr>
        <w:jc w:val="both"/>
        <w:rPr>
          <w:lang w:val="cs-CZ"/>
        </w:rPr>
      </w:pPr>
      <w:r>
        <w:rPr>
          <w:b/>
          <w:bCs/>
        </w:rPr>
        <w:t>METHODS</w:t>
      </w:r>
    </w:p>
    <w:p w14:paraId="6F2AF426" w14:textId="77777777" w:rsidR="0087308A" w:rsidRDefault="0087308A" w:rsidP="0087308A">
      <w:pPr>
        <w:jc w:val="both"/>
        <w:rPr>
          <w:lang w:val="cs-CZ"/>
        </w:rPr>
      </w:pPr>
      <w:r>
        <w:rPr>
          <w:lang w:val="cs-CZ"/>
        </w:rPr>
        <w:t xml:space="preserve">First of all, EC and Velocity values are log transformed. It means that </w:t>
      </w:r>
      <w:r w:rsidRPr="00310BD2">
        <w:rPr>
          <w:lang w:val="cs-CZ"/>
        </w:rPr>
        <w:t xml:space="preserve">a difference of 1 on the log scale </w:t>
      </w:r>
      <w:commentRangeStart w:id="0"/>
      <w:r w:rsidRPr="00310BD2">
        <w:rPr>
          <w:lang w:val="cs-CZ"/>
        </w:rPr>
        <w:t xml:space="preserve">corresponds to a doubling of </w:t>
      </w:r>
      <w:r>
        <w:rPr>
          <w:lang w:val="cs-CZ"/>
        </w:rPr>
        <w:t>EC</w:t>
      </w:r>
      <w:commentRangeEnd w:id="0"/>
      <w:r w:rsidR="00D82702">
        <w:rPr>
          <w:rStyle w:val="CommentReference"/>
        </w:rPr>
        <w:commentReference w:id="0"/>
      </w:r>
      <w:r w:rsidRPr="00310BD2">
        <w:rPr>
          <w:lang w:val="cs-CZ"/>
        </w:rPr>
        <w:t xml:space="preserve">. </w:t>
      </w:r>
      <w:r>
        <w:rPr>
          <w:lang w:val="cs-CZ"/>
        </w:rPr>
        <w:t>In the following text, when EC and Velocity are mentioned, it in fact refers to their log transformed values.</w:t>
      </w:r>
    </w:p>
    <w:p w14:paraId="5DE5497E" w14:textId="77777777" w:rsidR="0087308A" w:rsidRDefault="0087308A" w:rsidP="0087308A">
      <w:pPr>
        <w:jc w:val="both"/>
        <w:rPr>
          <w:lang w:val="cs-CZ"/>
        </w:rPr>
      </w:pPr>
      <w:r w:rsidRPr="0087308A">
        <w:rPr>
          <w:noProof/>
          <w:lang w:val="en-US"/>
        </w:rPr>
        <w:lastRenderedPageBreak/>
        <w:drawing>
          <wp:inline distT="0" distB="0" distL="0" distR="0" wp14:anchorId="27A286E1" wp14:editId="211D2428">
            <wp:extent cx="2751058" cy="403895"/>
            <wp:effectExtent l="0" t="0" r="0" b="0"/>
            <wp:docPr id="4495149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4901" name="Picture 1" descr="A close up of a text&#10;&#10;Description automatically generated"/>
                    <pic:cNvPicPr/>
                  </pic:nvPicPr>
                  <pic:blipFill>
                    <a:blip r:embed="rId7" cstate="print"/>
                    <a:stretch>
                      <a:fillRect/>
                    </a:stretch>
                  </pic:blipFill>
                  <pic:spPr>
                    <a:xfrm>
                      <a:off x="0" y="0"/>
                      <a:ext cx="2751058" cy="403895"/>
                    </a:xfrm>
                    <a:prstGeom prst="rect">
                      <a:avLst/>
                    </a:prstGeom>
                  </pic:spPr>
                </pic:pic>
              </a:graphicData>
            </a:graphic>
          </wp:inline>
        </w:drawing>
      </w:r>
    </w:p>
    <w:p w14:paraId="404151FF" w14:textId="77777777" w:rsidR="0087308A" w:rsidRPr="00956EB5" w:rsidRDefault="0087308A" w:rsidP="0087308A">
      <w:pPr>
        <w:pStyle w:val="ListParagraph"/>
        <w:numPr>
          <w:ilvl w:val="0"/>
          <w:numId w:val="1"/>
        </w:numPr>
        <w:jc w:val="both"/>
        <w:rPr>
          <w:b/>
          <w:bCs/>
          <w:lang w:val="cs-CZ"/>
        </w:rPr>
      </w:pPr>
      <w:r w:rsidRPr="00956EB5">
        <w:rPr>
          <w:b/>
          <w:bCs/>
          <w:lang w:val="cs-CZ"/>
        </w:rPr>
        <w:t>Pre-Analysis : Visual representation of the correlations between all variables</w:t>
      </w:r>
    </w:p>
    <w:p w14:paraId="24F37AB5" w14:textId="77777777" w:rsidR="0087308A" w:rsidRDefault="00AB52D6" w:rsidP="0087308A">
      <w:pPr>
        <w:jc w:val="both"/>
        <w:rPr>
          <w:lang w:val="cs-CZ"/>
        </w:rPr>
      </w:pPr>
      <w:r>
        <w:rPr>
          <w:lang w:val="cs-CZ"/>
        </w:rPr>
        <w:t>A</w:t>
      </w:r>
      <w:r w:rsidR="0087308A">
        <w:rPr>
          <w:lang w:val="cs-CZ"/>
        </w:rPr>
        <w:t xml:space="preserve"> splom plot is created so as to check what predictors seem to have the strongest relationship with EC and how the predictors are correlated with each others.</w:t>
      </w:r>
    </w:p>
    <w:p w14:paraId="2BB727C7" w14:textId="77777777" w:rsidR="0087308A" w:rsidRPr="0087308A" w:rsidRDefault="000C045D" w:rsidP="0087308A">
      <w:pPr>
        <w:pStyle w:val="ListParagraph"/>
        <w:numPr>
          <w:ilvl w:val="0"/>
          <w:numId w:val="1"/>
        </w:numPr>
        <w:jc w:val="both"/>
        <w:rPr>
          <w:b/>
          <w:bCs/>
          <w:lang w:val="cs-CZ"/>
        </w:rPr>
      </w:pPr>
      <w:r>
        <w:rPr>
          <w:b/>
          <w:bCs/>
          <w:lang w:val="cs-CZ"/>
        </w:rPr>
        <w:t>Determination of the best linear model to predict EC</w:t>
      </w:r>
    </w:p>
    <w:p w14:paraId="2C7DD5B6" w14:textId="77777777" w:rsidR="0087308A" w:rsidRDefault="0087308A" w:rsidP="0087308A">
      <w:pPr>
        <w:jc w:val="both"/>
        <w:rPr>
          <w:lang w:val="cs-CZ"/>
        </w:rPr>
      </w:pPr>
      <w:r>
        <w:rPr>
          <w:lang w:val="cs-CZ"/>
        </w:rPr>
        <w:t xml:space="preserve">The more parsimonious model </w:t>
      </w:r>
      <w:r w:rsidR="00AB52D6">
        <w:rPr>
          <w:lang w:val="cs-CZ"/>
        </w:rPr>
        <w:t>explaining</w:t>
      </w:r>
      <w:r>
        <w:rPr>
          <w:lang w:val="cs-CZ"/>
        </w:rPr>
        <w:t xml:space="preserve"> EC variation </w:t>
      </w:r>
      <w:r w:rsidR="00AB52D6">
        <w:rPr>
          <w:lang w:val="cs-CZ"/>
        </w:rPr>
        <w:t xml:space="preserve">is found </w:t>
      </w:r>
      <w:r>
        <w:rPr>
          <w:lang w:val="cs-CZ"/>
        </w:rPr>
        <w:t>and the summary of the best model is used to know in what direction the predictors affect EC.</w:t>
      </w:r>
    </w:p>
    <w:p w14:paraId="727C677A" w14:textId="77777777" w:rsidR="0087308A" w:rsidRDefault="000C045D" w:rsidP="0087308A">
      <w:pPr>
        <w:pStyle w:val="ListParagraph"/>
        <w:numPr>
          <w:ilvl w:val="0"/>
          <w:numId w:val="1"/>
        </w:numPr>
        <w:jc w:val="both"/>
        <w:rPr>
          <w:b/>
          <w:bCs/>
          <w:lang w:val="cs-CZ"/>
        </w:rPr>
      </w:pPr>
      <w:r>
        <w:rPr>
          <w:b/>
          <w:bCs/>
          <w:lang w:val="cs-CZ"/>
        </w:rPr>
        <w:t>Description of the effects of the predictors and g</w:t>
      </w:r>
      <w:r w:rsidR="0087308A" w:rsidRPr="00956EB5">
        <w:rPr>
          <w:b/>
          <w:bCs/>
          <w:lang w:val="cs-CZ"/>
        </w:rPr>
        <w:t xml:space="preserve">raphical representation </w:t>
      </w:r>
      <w:r w:rsidR="0087308A">
        <w:rPr>
          <w:b/>
          <w:bCs/>
          <w:lang w:val="cs-CZ"/>
        </w:rPr>
        <w:t xml:space="preserve"> </w:t>
      </w:r>
    </w:p>
    <w:p w14:paraId="299AB4A6" w14:textId="77777777" w:rsidR="0087308A" w:rsidRDefault="00AB52D6" w:rsidP="0087308A">
      <w:pPr>
        <w:jc w:val="both"/>
        <w:rPr>
          <w:rFonts w:ascii="Arial Unicode MS" w:eastAsia="Arial Unicode MS" w:hAnsi="Arial Unicode MS" w:cs="Arial Unicode MS"/>
          <w:sz w:val="20"/>
          <w:szCs w:val="20"/>
          <w:lang w:val="cs-CZ"/>
        </w:rPr>
      </w:pPr>
      <w:r>
        <w:rPr>
          <w:lang w:val="cs-CZ"/>
        </w:rPr>
        <w:t>A p</w:t>
      </w:r>
      <w:r w:rsidR="0087308A">
        <w:rPr>
          <w:lang w:val="cs-CZ"/>
        </w:rPr>
        <w:t xml:space="preserve">lot of the relationship between the predictors and EC </w:t>
      </w:r>
      <w:r>
        <w:rPr>
          <w:lang w:val="cs-CZ"/>
        </w:rPr>
        <w:t>is</w:t>
      </w:r>
      <w:r w:rsidR="0087308A">
        <w:rPr>
          <w:lang w:val="cs-CZ"/>
        </w:rPr>
        <w:t xml:space="preserve"> realized so as to illustrate the model summary.</w:t>
      </w:r>
    </w:p>
    <w:p w14:paraId="2F110B90" w14:textId="77777777" w:rsidR="0087308A" w:rsidRDefault="0087308A">
      <w:pPr>
        <w:rPr>
          <w:b/>
          <w:bCs/>
        </w:rPr>
      </w:pPr>
      <w:r w:rsidRPr="0087308A">
        <w:rPr>
          <w:b/>
          <w:bCs/>
        </w:rPr>
        <w:t>RESULTS</w:t>
      </w:r>
    </w:p>
    <w:p w14:paraId="3BF56330" w14:textId="77777777" w:rsidR="0087308A" w:rsidRDefault="0087308A" w:rsidP="0087308A">
      <w:pPr>
        <w:pStyle w:val="ListParagraph"/>
        <w:numPr>
          <w:ilvl w:val="0"/>
          <w:numId w:val="4"/>
        </w:numPr>
        <w:jc w:val="both"/>
        <w:rPr>
          <w:b/>
          <w:bCs/>
          <w:lang w:val="cs-CZ"/>
        </w:rPr>
      </w:pPr>
      <w:r w:rsidRPr="00956EB5">
        <w:rPr>
          <w:b/>
          <w:bCs/>
          <w:lang w:val="cs-CZ"/>
        </w:rPr>
        <w:t>Pre-Analysis : Visual representation of the correlations between all variables</w:t>
      </w:r>
    </w:p>
    <w:p w14:paraId="4FEAF40A" w14:textId="77777777" w:rsidR="002A21CC" w:rsidRPr="002A21CC" w:rsidRDefault="002A21CC" w:rsidP="002A21CC">
      <w:pPr>
        <w:ind w:left="360"/>
        <w:jc w:val="both"/>
        <w:rPr>
          <w:b/>
          <w:bCs/>
          <w:lang w:val="cs-CZ"/>
        </w:rPr>
      </w:pPr>
      <w:r w:rsidRPr="002A21CC">
        <w:rPr>
          <w:noProof/>
          <w:lang w:val="en-US"/>
        </w:rPr>
        <w:drawing>
          <wp:inline distT="0" distB="0" distL="0" distR="0" wp14:anchorId="7600D1C5" wp14:editId="187C5819">
            <wp:extent cx="922020" cy="252018"/>
            <wp:effectExtent l="0" t="0" r="0" b="0"/>
            <wp:docPr id="17017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9295" name=""/>
                    <pic:cNvPicPr/>
                  </pic:nvPicPr>
                  <pic:blipFill>
                    <a:blip r:embed="rId8" cstate="print"/>
                    <a:stretch>
                      <a:fillRect/>
                    </a:stretch>
                  </pic:blipFill>
                  <pic:spPr>
                    <a:xfrm>
                      <a:off x="0" y="0"/>
                      <a:ext cx="939558" cy="256812"/>
                    </a:xfrm>
                    <a:prstGeom prst="rect">
                      <a:avLst/>
                    </a:prstGeom>
                  </pic:spPr>
                </pic:pic>
              </a:graphicData>
            </a:graphic>
          </wp:inline>
        </w:drawing>
      </w:r>
    </w:p>
    <w:p w14:paraId="03A1080A" w14:textId="77777777" w:rsidR="0087308A" w:rsidRPr="00281116" w:rsidRDefault="0087308A" w:rsidP="0087308A">
      <w:pPr>
        <w:jc w:val="center"/>
        <w:rPr>
          <w:i/>
          <w:iCs/>
          <w:lang w:val="cs-CZ"/>
        </w:rPr>
      </w:pPr>
      <w:r w:rsidRPr="0087308A">
        <w:rPr>
          <w:b/>
          <w:bCs/>
          <w:noProof/>
          <w:lang w:val="en-US"/>
        </w:rPr>
        <w:drawing>
          <wp:inline distT="0" distB="0" distL="0" distR="0" wp14:anchorId="754C6F5A" wp14:editId="1058B959">
            <wp:extent cx="3312238" cy="3208020"/>
            <wp:effectExtent l="0" t="0" r="0" b="0"/>
            <wp:docPr id="1924101875" name="Picture 1" descr="A grid of multiple scatter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1875" name="Picture 1" descr="A grid of multiple scatter matrix&#10;&#10;Description automatically generated"/>
                    <pic:cNvPicPr/>
                  </pic:nvPicPr>
                  <pic:blipFill>
                    <a:blip r:embed="rId9" cstate="print"/>
                    <a:stretch>
                      <a:fillRect/>
                    </a:stretch>
                  </pic:blipFill>
                  <pic:spPr>
                    <a:xfrm>
                      <a:off x="0" y="0"/>
                      <a:ext cx="3340143" cy="3235047"/>
                    </a:xfrm>
                    <a:prstGeom prst="rect">
                      <a:avLst/>
                    </a:prstGeom>
                  </pic:spPr>
                </pic:pic>
              </a:graphicData>
            </a:graphic>
          </wp:inline>
        </w:drawing>
      </w:r>
      <w:r w:rsidRPr="0087308A">
        <w:rPr>
          <w:b/>
          <w:bCs/>
        </w:rPr>
        <w:br/>
      </w:r>
      <w:r w:rsidRPr="00281116">
        <w:rPr>
          <w:i/>
          <w:iCs/>
          <w:lang w:val="cs-CZ"/>
        </w:rPr>
        <w:t>Figure 1: Splom plot of all the variables of the dataset</w:t>
      </w:r>
    </w:p>
    <w:p w14:paraId="53BE2A65" w14:textId="77777777" w:rsidR="002A21CC" w:rsidRDefault="0087308A" w:rsidP="0087308A">
      <w:pPr>
        <w:jc w:val="both"/>
        <w:rPr>
          <w:lang w:val="cs-CZ"/>
        </w:rPr>
      </w:pPr>
      <w:r>
        <w:rPr>
          <w:lang w:val="cs-CZ"/>
        </w:rPr>
        <w:t xml:space="preserve">EC and Velocity seem to have no relationship (datapoints distributed randomly) while there seem to be a </w:t>
      </w:r>
      <w:commentRangeStart w:id="1"/>
      <w:r>
        <w:rPr>
          <w:lang w:val="cs-CZ"/>
        </w:rPr>
        <w:t xml:space="preserve">linear relationship </w:t>
      </w:r>
      <w:commentRangeEnd w:id="1"/>
      <w:r w:rsidR="00D82702">
        <w:rPr>
          <w:rStyle w:val="CommentReference"/>
        </w:rPr>
        <w:commentReference w:id="1"/>
      </w:r>
      <w:r>
        <w:rPr>
          <w:lang w:val="cs-CZ"/>
        </w:rPr>
        <w:t>between EC and Stream.</w:t>
      </w:r>
      <w:r w:rsidR="006D50BB">
        <w:rPr>
          <w:lang w:val="cs-CZ"/>
        </w:rPr>
        <w:t xml:space="preserve"> There is also no trend between Velocity and Stream, they seem to be independent from each other.</w:t>
      </w:r>
    </w:p>
    <w:p w14:paraId="416D3876" w14:textId="77777777" w:rsidR="000C045D" w:rsidRPr="002A21CC" w:rsidRDefault="000C045D" w:rsidP="002A21CC">
      <w:pPr>
        <w:pStyle w:val="ListParagraph"/>
        <w:numPr>
          <w:ilvl w:val="0"/>
          <w:numId w:val="4"/>
        </w:numPr>
        <w:jc w:val="both"/>
        <w:rPr>
          <w:b/>
          <w:bCs/>
          <w:lang w:val="cs-CZ"/>
        </w:rPr>
      </w:pPr>
      <w:r w:rsidRPr="002A21CC">
        <w:rPr>
          <w:b/>
          <w:bCs/>
          <w:lang w:val="cs-CZ"/>
        </w:rPr>
        <w:t>Determination of the best linear model to predict EC</w:t>
      </w:r>
    </w:p>
    <w:p w14:paraId="161BE38E" w14:textId="77777777" w:rsidR="0087308A" w:rsidRDefault="0087308A" w:rsidP="0087308A">
      <w:pPr>
        <w:jc w:val="both"/>
        <w:rPr>
          <w:rFonts w:ascii="Arial" w:hAnsi="Arial" w:cs="Arial"/>
          <w:color w:val="4D5156"/>
          <w:shd w:val="clear" w:color="auto" w:fill="FFFFFF"/>
          <w:lang w:val="en-US"/>
        </w:rPr>
      </w:pPr>
      <w:r w:rsidRPr="00E96080">
        <w:rPr>
          <w:lang w:val="en-US"/>
        </w:rPr>
        <w:lastRenderedPageBreak/>
        <w:t>First, we build a full model with all predictors</w:t>
      </w:r>
      <w:r w:rsidR="00E96080" w:rsidRPr="00E96080">
        <w:rPr>
          <w:rFonts w:cstheme="minorHAnsi"/>
          <w:shd w:val="clear" w:color="auto" w:fill="FFFFFF"/>
        </w:rPr>
        <w:t xml:space="preserve">: EC </w:t>
      </w:r>
      <w:r w:rsidR="00E96080" w:rsidRPr="00E96080">
        <w:rPr>
          <w:rFonts w:cstheme="minorHAnsi"/>
          <w:shd w:val="clear" w:color="auto" w:fill="FFFFFF"/>
          <w:lang w:val="en-US"/>
        </w:rPr>
        <w:t>~ Velocity + Stream</w:t>
      </w:r>
      <w:r w:rsidR="00E96080">
        <w:rPr>
          <w:rFonts w:ascii="Arial" w:hAnsi="Arial" w:cs="Arial"/>
          <w:color w:val="4D5156"/>
          <w:shd w:val="clear" w:color="auto" w:fill="FFFFFF"/>
          <w:lang w:val="en-US"/>
        </w:rPr>
        <w:t>.</w:t>
      </w:r>
    </w:p>
    <w:p w14:paraId="46F58C83" w14:textId="77777777" w:rsidR="00597514" w:rsidRPr="00E96080" w:rsidRDefault="00597514" w:rsidP="00597514">
      <w:pPr>
        <w:jc w:val="center"/>
        <w:rPr>
          <w:sz w:val="24"/>
          <w:szCs w:val="24"/>
          <w:lang w:val="en-US"/>
        </w:rPr>
      </w:pPr>
      <w:r w:rsidRPr="00597514">
        <w:rPr>
          <w:noProof/>
          <w:sz w:val="24"/>
          <w:szCs w:val="24"/>
          <w:lang w:val="en-US"/>
        </w:rPr>
        <w:drawing>
          <wp:inline distT="0" distB="0" distL="0" distR="0" wp14:anchorId="36CB434E" wp14:editId="2EE1D51D">
            <wp:extent cx="3108960" cy="255059"/>
            <wp:effectExtent l="0" t="0" r="0" b="0"/>
            <wp:docPr id="115186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66242" name=""/>
                    <pic:cNvPicPr/>
                  </pic:nvPicPr>
                  <pic:blipFill>
                    <a:blip r:embed="rId10" cstate="print"/>
                    <a:stretch>
                      <a:fillRect/>
                    </a:stretch>
                  </pic:blipFill>
                  <pic:spPr>
                    <a:xfrm>
                      <a:off x="0" y="0"/>
                      <a:ext cx="3158543" cy="259127"/>
                    </a:xfrm>
                    <a:prstGeom prst="rect">
                      <a:avLst/>
                    </a:prstGeom>
                  </pic:spPr>
                </pic:pic>
              </a:graphicData>
            </a:graphic>
          </wp:inline>
        </w:drawing>
      </w:r>
    </w:p>
    <w:p w14:paraId="551C53D5" w14:textId="77777777" w:rsidR="0047391F" w:rsidRDefault="0087308A" w:rsidP="0087308A">
      <w:pPr>
        <w:jc w:val="center"/>
        <w:rPr>
          <w:b/>
          <w:bCs/>
          <w:lang w:val="cs-CZ"/>
        </w:rPr>
      </w:pPr>
      <w:r w:rsidRPr="0087308A">
        <w:rPr>
          <w:rFonts w:ascii="Arial Unicode MS" w:eastAsia="Arial Unicode MS" w:hAnsi="Arial Unicode MS" w:cs="Arial Unicode MS"/>
          <w:noProof/>
          <w:sz w:val="20"/>
          <w:szCs w:val="20"/>
          <w:lang w:val="en-US"/>
        </w:rPr>
        <w:drawing>
          <wp:inline distT="0" distB="0" distL="0" distR="0" wp14:anchorId="28B981D8" wp14:editId="6FB6F9CE">
            <wp:extent cx="3970020" cy="2150428"/>
            <wp:effectExtent l="0" t="0" r="0" b="2540"/>
            <wp:docPr id="309347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7676" name="Picture 1" descr="A screenshot of a computer&#10;&#10;Description automatically generated"/>
                    <pic:cNvPicPr/>
                  </pic:nvPicPr>
                  <pic:blipFill>
                    <a:blip r:embed="rId11" cstate="print"/>
                    <a:stretch>
                      <a:fillRect/>
                    </a:stretch>
                  </pic:blipFill>
                  <pic:spPr>
                    <a:xfrm>
                      <a:off x="0" y="0"/>
                      <a:ext cx="3989664" cy="2161069"/>
                    </a:xfrm>
                    <a:prstGeom prst="rect">
                      <a:avLst/>
                    </a:prstGeom>
                  </pic:spPr>
                </pic:pic>
              </a:graphicData>
            </a:graphic>
          </wp:inline>
        </w:drawing>
      </w:r>
    </w:p>
    <w:p w14:paraId="3AC8EED7" w14:textId="77777777" w:rsidR="00E96080" w:rsidRDefault="00E96080" w:rsidP="00E96080">
      <w:pPr>
        <w:jc w:val="center"/>
        <w:rPr>
          <w:i/>
          <w:iCs/>
          <w:lang w:val="cs-CZ"/>
        </w:rPr>
      </w:pPr>
      <w:r w:rsidRPr="00281116">
        <w:rPr>
          <w:i/>
          <w:iCs/>
          <w:lang w:val="cs-CZ"/>
        </w:rPr>
        <w:t xml:space="preserve">Figure </w:t>
      </w:r>
      <w:r>
        <w:rPr>
          <w:i/>
          <w:iCs/>
          <w:lang w:val="cs-CZ"/>
        </w:rPr>
        <w:t>2</w:t>
      </w:r>
      <w:r w:rsidRPr="00281116">
        <w:rPr>
          <w:i/>
          <w:iCs/>
          <w:lang w:val="cs-CZ"/>
        </w:rPr>
        <w:t xml:space="preserve">: </w:t>
      </w:r>
      <w:r>
        <w:rPr>
          <w:i/>
          <w:iCs/>
          <w:lang w:val="cs-CZ"/>
        </w:rPr>
        <w:t>Full model with all predictors</w:t>
      </w:r>
    </w:p>
    <w:p w14:paraId="497F8D7D" w14:textId="77777777" w:rsidR="00E96080" w:rsidRDefault="00E96080" w:rsidP="00E96080">
      <w:pPr>
        <w:jc w:val="both"/>
        <w:rPr>
          <w:lang w:val="cs-CZ"/>
        </w:rPr>
      </w:pPr>
      <w:r>
        <w:rPr>
          <w:lang w:val="cs-CZ"/>
        </w:rPr>
        <w:t>Stream is the only predictor wh</w:t>
      </w:r>
      <w:r w:rsidR="006D50BB">
        <w:rPr>
          <w:lang w:val="cs-CZ"/>
        </w:rPr>
        <w:t>ich</w:t>
      </w:r>
      <w:r>
        <w:rPr>
          <w:lang w:val="cs-CZ"/>
        </w:rPr>
        <w:t xml:space="preserve"> has a significant effect on EC. The model explains a lot of variation with R</w:t>
      </w:r>
      <w:r w:rsidRPr="00597514">
        <w:rPr>
          <w:vertAlign w:val="superscript"/>
          <w:lang w:val="cs-CZ"/>
        </w:rPr>
        <w:t>2</w:t>
      </w:r>
      <w:r>
        <w:rPr>
          <w:lang w:val="cs-CZ"/>
        </w:rPr>
        <w:t>=0</w:t>
      </w:r>
      <w:r w:rsidR="00597514">
        <w:rPr>
          <w:lang w:val="cs-CZ"/>
        </w:rPr>
        <w:t>.</w:t>
      </w:r>
      <w:r>
        <w:rPr>
          <w:lang w:val="cs-CZ"/>
        </w:rPr>
        <w:t>9254, and the power of the model is strong: lm(F</w:t>
      </w:r>
      <w:r w:rsidRPr="00A90607">
        <w:rPr>
          <w:vertAlign w:val="subscript"/>
          <w:lang w:val="cs-CZ"/>
        </w:rPr>
        <w:t>2,37</w:t>
      </w:r>
      <w:r w:rsidR="00A90607">
        <w:rPr>
          <w:vertAlign w:val="subscript"/>
          <w:lang w:val="cs-CZ"/>
        </w:rPr>
        <w:t xml:space="preserve"> </w:t>
      </w:r>
      <w:r w:rsidR="00A90607">
        <w:rPr>
          <w:lang w:val="cs-CZ"/>
        </w:rPr>
        <w:t>=242.9</w:t>
      </w:r>
      <w:r>
        <w:rPr>
          <w:lang w:val="cs-CZ"/>
        </w:rPr>
        <w:t xml:space="preserve"> ; p=2.2e-16).</w:t>
      </w:r>
    </w:p>
    <w:p w14:paraId="3D63D704" w14:textId="77777777" w:rsidR="00E96080" w:rsidRDefault="00487110" w:rsidP="00E96080">
      <w:pPr>
        <w:jc w:val="both"/>
        <w:rPr>
          <w:lang w:val="cs-CZ"/>
        </w:rPr>
      </w:pPr>
      <w:r>
        <w:rPr>
          <w:lang w:val="cs-CZ"/>
        </w:rPr>
        <w:t>Then, I build</w:t>
      </w:r>
      <w:r w:rsidR="00E96080">
        <w:rPr>
          <w:lang w:val="cs-CZ"/>
        </w:rPr>
        <w:t xml:space="preserve"> the model with the </w:t>
      </w:r>
      <w:commentRangeStart w:id="2"/>
      <w:r w:rsidR="00E96080">
        <w:rPr>
          <w:lang w:val="cs-CZ"/>
        </w:rPr>
        <w:t>interaction Velocity</w:t>
      </w:r>
      <w:r w:rsidR="00A90607">
        <w:rPr>
          <w:lang w:val="cs-CZ"/>
        </w:rPr>
        <w:t xml:space="preserve"> *</w:t>
      </w:r>
      <w:r w:rsidR="00E96080">
        <w:rPr>
          <w:lang w:val="cs-CZ"/>
        </w:rPr>
        <w:t xml:space="preserve"> Stream</w:t>
      </w:r>
      <w:r>
        <w:rPr>
          <w:lang w:val="cs-CZ"/>
        </w:rPr>
        <w:t xml:space="preserve"> to check its effect on EC.</w:t>
      </w:r>
      <w:commentRangeEnd w:id="2"/>
      <w:r w:rsidR="009851E2">
        <w:rPr>
          <w:rStyle w:val="CommentReference"/>
        </w:rPr>
        <w:commentReference w:id="2"/>
      </w:r>
    </w:p>
    <w:p w14:paraId="3A3C8FCB" w14:textId="77777777" w:rsidR="00597514" w:rsidRDefault="00597514" w:rsidP="00597514">
      <w:pPr>
        <w:jc w:val="center"/>
        <w:rPr>
          <w:lang w:val="cs-CZ"/>
        </w:rPr>
      </w:pPr>
      <w:r w:rsidRPr="00597514">
        <w:rPr>
          <w:noProof/>
          <w:lang w:val="en-US"/>
        </w:rPr>
        <w:drawing>
          <wp:inline distT="0" distB="0" distL="0" distR="0" wp14:anchorId="599A58D5" wp14:editId="114ECD1B">
            <wp:extent cx="3284505" cy="243861"/>
            <wp:effectExtent l="0" t="0" r="0" b="3810"/>
            <wp:docPr id="58058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5599" name=""/>
                    <pic:cNvPicPr/>
                  </pic:nvPicPr>
                  <pic:blipFill>
                    <a:blip r:embed="rId12" cstate="print"/>
                    <a:stretch>
                      <a:fillRect/>
                    </a:stretch>
                  </pic:blipFill>
                  <pic:spPr>
                    <a:xfrm>
                      <a:off x="0" y="0"/>
                      <a:ext cx="3284505" cy="243861"/>
                    </a:xfrm>
                    <a:prstGeom prst="rect">
                      <a:avLst/>
                    </a:prstGeom>
                  </pic:spPr>
                </pic:pic>
              </a:graphicData>
            </a:graphic>
          </wp:inline>
        </w:drawing>
      </w:r>
    </w:p>
    <w:p w14:paraId="40652255" w14:textId="77777777" w:rsidR="00E96080" w:rsidRDefault="00E96080" w:rsidP="00E96080">
      <w:pPr>
        <w:jc w:val="center"/>
        <w:rPr>
          <w:lang w:val="cs-CZ"/>
        </w:rPr>
      </w:pPr>
      <w:r w:rsidRPr="00E96080">
        <w:rPr>
          <w:noProof/>
          <w:lang w:val="en-US"/>
        </w:rPr>
        <w:drawing>
          <wp:inline distT="0" distB="0" distL="0" distR="0" wp14:anchorId="171F439A" wp14:editId="257126AA">
            <wp:extent cx="4320914" cy="2491956"/>
            <wp:effectExtent l="0" t="0" r="3810" b="3810"/>
            <wp:docPr id="13859595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59519" name="Picture 1" descr="A screenshot of a computer program&#10;&#10;Description automatically generated"/>
                    <pic:cNvPicPr/>
                  </pic:nvPicPr>
                  <pic:blipFill>
                    <a:blip r:embed="rId13" cstate="print"/>
                    <a:stretch>
                      <a:fillRect/>
                    </a:stretch>
                  </pic:blipFill>
                  <pic:spPr>
                    <a:xfrm>
                      <a:off x="0" y="0"/>
                      <a:ext cx="4320914" cy="2491956"/>
                    </a:xfrm>
                    <a:prstGeom prst="rect">
                      <a:avLst/>
                    </a:prstGeom>
                  </pic:spPr>
                </pic:pic>
              </a:graphicData>
            </a:graphic>
          </wp:inline>
        </w:drawing>
      </w:r>
    </w:p>
    <w:p w14:paraId="02E2EA94" w14:textId="77777777" w:rsidR="00E96080" w:rsidRPr="00E96080" w:rsidRDefault="00E96080" w:rsidP="00E96080">
      <w:pPr>
        <w:jc w:val="center"/>
        <w:rPr>
          <w:i/>
          <w:iCs/>
          <w:lang w:val="cs-CZ"/>
        </w:rPr>
      </w:pPr>
      <w:r w:rsidRPr="00281116">
        <w:rPr>
          <w:i/>
          <w:iCs/>
          <w:lang w:val="cs-CZ"/>
        </w:rPr>
        <w:t xml:space="preserve">Figure </w:t>
      </w:r>
      <w:r w:rsidR="00597514">
        <w:rPr>
          <w:i/>
          <w:iCs/>
          <w:lang w:val="cs-CZ"/>
        </w:rPr>
        <w:t>3</w:t>
      </w:r>
      <w:r w:rsidRPr="00281116">
        <w:rPr>
          <w:i/>
          <w:iCs/>
          <w:lang w:val="cs-CZ"/>
        </w:rPr>
        <w:t xml:space="preserve">: </w:t>
      </w:r>
      <w:r>
        <w:rPr>
          <w:i/>
          <w:iCs/>
          <w:lang w:val="cs-CZ"/>
        </w:rPr>
        <w:t>Full model with all predictors in interaction</w:t>
      </w:r>
    </w:p>
    <w:p w14:paraId="564DDF1F" w14:textId="77777777" w:rsidR="00E96080" w:rsidRDefault="00E96080" w:rsidP="00597514">
      <w:pPr>
        <w:jc w:val="both"/>
        <w:rPr>
          <w:lang w:val="cs-CZ"/>
        </w:rPr>
      </w:pPr>
      <w:r>
        <w:rPr>
          <w:lang w:val="cs-CZ"/>
        </w:rPr>
        <w:t>The interaction Velocity</w:t>
      </w:r>
      <w:r w:rsidR="00487110">
        <w:rPr>
          <w:lang w:val="cs-CZ"/>
        </w:rPr>
        <w:t xml:space="preserve"> * Stream</w:t>
      </w:r>
      <w:r>
        <w:rPr>
          <w:lang w:val="cs-CZ"/>
        </w:rPr>
        <w:t xml:space="preserve"> has no significant effect on EC, only Stream is affecting significantly EC.  The variance explained by th</w:t>
      </w:r>
      <w:r w:rsidR="00487110">
        <w:rPr>
          <w:lang w:val="cs-CZ"/>
        </w:rPr>
        <w:t>is</w:t>
      </w:r>
      <w:r>
        <w:rPr>
          <w:lang w:val="cs-CZ"/>
        </w:rPr>
        <w:t xml:space="preserve"> model is even lower than the previous one: R</w:t>
      </w:r>
      <w:r w:rsidRPr="00597514">
        <w:rPr>
          <w:vertAlign w:val="superscript"/>
          <w:lang w:val="cs-CZ"/>
        </w:rPr>
        <w:t>2</w:t>
      </w:r>
      <w:r>
        <w:rPr>
          <w:lang w:val="cs-CZ"/>
        </w:rPr>
        <w:t xml:space="preserve"> = 0</w:t>
      </w:r>
      <w:r w:rsidR="00597514">
        <w:rPr>
          <w:lang w:val="cs-CZ"/>
        </w:rPr>
        <w:t>.</w:t>
      </w:r>
      <w:r>
        <w:rPr>
          <w:lang w:val="cs-CZ"/>
        </w:rPr>
        <w:t>9248. The power of the model is</w:t>
      </w:r>
      <w:r w:rsidR="00487110">
        <w:rPr>
          <w:lang w:val="cs-CZ"/>
        </w:rPr>
        <w:t xml:space="preserve"> lower with</w:t>
      </w:r>
      <w:r>
        <w:rPr>
          <w:lang w:val="cs-CZ"/>
        </w:rPr>
        <w:t xml:space="preserve"> lm(F</w:t>
      </w:r>
      <w:r w:rsidRPr="00A90607">
        <w:rPr>
          <w:vertAlign w:val="subscript"/>
          <w:lang w:val="cs-CZ"/>
        </w:rPr>
        <w:t>3,36</w:t>
      </w:r>
      <w:r w:rsidR="00A90607">
        <w:rPr>
          <w:lang w:val="cs-CZ"/>
        </w:rPr>
        <w:t>=160.9</w:t>
      </w:r>
      <w:r>
        <w:rPr>
          <w:lang w:val="cs-CZ"/>
        </w:rPr>
        <w:t xml:space="preserve"> ; p=2.2e-16).</w:t>
      </w:r>
    </w:p>
    <w:p w14:paraId="04757A51" w14:textId="77777777" w:rsidR="00E96080" w:rsidRDefault="00E96080" w:rsidP="00E96080">
      <w:pPr>
        <w:rPr>
          <w:lang w:val="cs-CZ"/>
        </w:rPr>
      </w:pPr>
      <w:r>
        <w:rPr>
          <w:lang w:val="cs-CZ"/>
        </w:rPr>
        <w:t xml:space="preserve">The best model seems then to be </w:t>
      </w:r>
      <w:r w:rsidR="00A90607">
        <w:rPr>
          <w:lang w:val="cs-CZ"/>
        </w:rPr>
        <w:t xml:space="preserve">a </w:t>
      </w:r>
      <w:r>
        <w:rPr>
          <w:lang w:val="cs-CZ"/>
        </w:rPr>
        <w:t>model with only Stream as a predictor of EC.</w:t>
      </w:r>
    </w:p>
    <w:p w14:paraId="29E21592" w14:textId="77777777" w:rsidR="00597514" w:rsidRDefault="00597514" w:rsidP="00597514">
      <w:pPr>
        <w:jc w:val="center"/>
        <w:rPr>
          <w:lang w:val="cs-CZ"/>
        </w:rPr>
      </w:pPr>
      <w:r w:rsidRPr="00597514">
        <w:rPr>
          <w:noProof/>
          <w:lang w:val="en-US"/>
        </w:rPr>
        <w:lastRenderedPageBreak/>
        <w:drawing>
          <wp:inline distT="0" distB="0" distL="0" distR="0" wp14:anchorId="00E518AF" wp14:editId="6FF0ABA4">
            <wp:extent cx="2804403" cy="419136"/>
            <wp:effectExtent l="0" t="0" r="0" b="0"/>
            <wp:docPr id="168530840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8403" name="Picture 1" descr="A close up of a logo&#10;&#10;Description automatically generated"/>
                    <pic:cNvPicPr/>
                  </pic:nvPicPr>
                  <pic:blipFill>
                    <a:blip r:embed="rId14" cstate="print"/>
                    <a:stretch>
                      <a:fillRect/>
                    </a:stretch>
                  </pic:blipFill>
                  <pic:spPr>
                    <a:xfrm>
                      <a:off x="0" y="0"/>
                      <a:ext cx="2804403" cy="419136"/>
                    </a:xfrm>
                    <a:prstGeom prst="rect">
                      <a:avLst/>
                    </a:prstGeom>
                  </pic:spPr>
                </pic:pic>
              </a:graphicData>
            </a:graphic>
          </wp:inline>
        </w:drawing>
      </w:r>
    </w:p>
    <w:p w14:paraId="616258F4" w14:textId="77777777" w:rsidR="00E96080" w:rsidRDefault="00E96080" w:rsidP="00E96080">
      <w:pPr>
        <w:jc w:val="center"/>
        <w:rPr>
          <w:lang w:val="cs-CZ"/>
        </w:rPr>
      </w:pPr>
      <w:r w:rsidRPr="00E96080">
        <w:rPr>
          <w:noProof/>
          <w:lang w:val="en-US"/>
        </w:rPr>
        <w:drawing>
          <wp:inline distT="0" distB="0" distL="0" distR="0" wp14:anchorId="7EF5AA03" wp14:editId="31882F00">
            <wp:extent cx="4359018" cy="2263336"/>
            <wp:effectExtent l="19050" t="19050" r="3810" b="3810"/>
            <wp:docPr id="15760225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2562" name="Picture 1" descr="A screenshot of a computer program&#10;&#10;Description automatically generated"/>
                    <pic:cNvPicPr/>
                  </pic:nvPicPr>
                  <pic:blipFill>
                    <a:blip r:embed="rId15" cstate="print"/>
                    <a:stretch>
                      <a:fillRect/>
                    </a:stretch>
                  </pic:blipFill>
                  <pic:spPr>
                    <a:xfrm>
                      <a:off x="0" y="0"/>
                      <a:ext cx="4359018" cy="2263336"/>
                    </a:xfrm>
                    <a:prstGeom prst="rect">
                      <a:avLst/>
                    </a:prstGeom>
                    <a:ln>
                      <a:solidFill>
                        <a:schemeClr val="tx1"/>
                      </a:solidFill>
                    </a:ln>
                  </pic:spPr>
                </pic:pic>
              </a:graphicData>
            </a:graphic>
          </wp:inline>
        </w:drawing>
      </w:r>
    </w:p>
    <w:p w14:paraId="14FB7D75" w14:textId="77777777" w:rsidR="00E96080" w:rsidRDefault="00E96080" w:rsidP="00E96080">
      <w:pPr>
        <w:jc w:val="center"/>
        <w:rPr>
          <w:i/>
          <w:iCs/>
          <w:lang w:val="cs-CZ"/>
        </w:rPr>
      </w:pPr>
      <w:r w:rsidRPr="00281116">
        <w:rPr>
          <w:i/>
          <w:iCs/>
          <w:lang w:val="cs-CZ"/>
        </w:rPr>
        <w:t xml:space="preserve">Figure </w:t>
      </w:r>
      <w:r w:rsidR="00597514">
        <w:rPr>
          <w:i/>
          <w:iCs/>
          <w:lang w:val="cs-CZ"/>
        </w:rPr>
        <w:t>4</w:t>
      </w:r>
      <w:r w:rsidRPr="00281116">
        <w:rPr>
          <w:i/>
          <w:iCs/>
          <w:lang w:val="cs-CZ"/>
        </w:rPr>
        <w:t xml:space="preserve">: </w:t>
      </w:r>
      <w:r>
        <w:rPr>
          <w:i/>
          <w:iCs/>
          <w:lang w:val="cs-CZ"/>
        </w:rPr>
        <w:t>Best model to predict EC</w:t>
      </w:r>
    </w:p>
    <w:p w14:paraId="0F08ABCD" w14:textId="77777777" w:rsidR="00597514" w:rsidRDefault="00E96080" w:rsidP="00E96080">
      <w:pPr>
        <w:jc w:val="both"/>
        <w:rPr>
          <w:lang w:val="cs-CZ"/>
        </w:rPr>
      </w:pPr>
      <w:r>
        <w:rPr>
          <w:lang w:val="cs-CZ"/>
        </w:rPr>
        <w:t>This model is indeed the best</w:t>
      </w:r>
      <w:r w:rsidR="00597514">
        <w:rPr>
          <w:lang w:val="cs-CZ"/>
        </w:rPr>
        <w:t>,</w:t>
      </w:r>
      <w:r>
        <w:rPr>
          <w:lang w:val="cs-CZ"/>
        </w:rPr>
        <w:t xml:space="preserve"> it has the highest explained variation with R</w:t>
      </w:r>
      <w:r w:rsidRPr="00597514">
        <w:rPr>
          <w:vertAlign w:val="superscript"/>
          <w:lang w:val="cs-CZ"/>
        </w:rPr>
        <w:t>2</w:t>
      </w:r>
      <w:r>
        <w:rPr>
          <w:lang w:val="cs-CZ"/>
        </w:rPr>
        <w:t xml:space="preserve"> = 0</w:t>
      </w:r>
      <w:r w:rsidR="00597514">
        <w:rPr>
          <w:lang w:val="cs-CZ"/>
        </w:rPr>
        <w:t>.</w:t>
      </w:r>
      <w:r>
        <w:rPr>
          <w:lang w:val="cs-CZ"/>
        </w:rPr>
        <w:t>9258</w:t>
      </w:r>
      <w:r w:rsidR="00A90607">
        <w:rPr>
          <w:lang w:val="cs-CZ"/>
        </w:rPr>
        <w:t xml:space="preserve"> and the best power with the highest F-value : lm(F</w:t>
      </w:r>
      <w:r w:rsidR="00A90607" w:rsidRPr="00A90607">
        <w:rPr>
          <w:vertAlign w:val="subscript"/>
          <w:lang w:val="cs-CZ"/>
        </w:rPr>
        <w:t>1,38</w:t>
      </w:r>
      <w:r w:rsidR="00A90607">
        <w:rPr>
          <w:lang w:val="cs-CZ"/>
        </w:rPr>
        <w:t>=487.3 ;</w:t>
      </w:r>
      <w:r w:rsidR="00597514">
        <w:rPr>
          <w:lang w:val="cs-CZ"/>
        </w:rPr>
        <w:t xml:space="preserve"> p=2.2e-16</w:t>
      </w:r>
      <w:r w:rsidR="00A90607">
        <w:rPr>
          <w:lang w:val="cs-CZ"/>
        </w:rPr>
        <w:t>).</w:t>
      </w:r>
    </w:p>
    <w:p w14:paraId="5AB39716" w14:textId="77777777" w:rsidR="00597514" w:rsidRDefault="00597514" w:rsidP="00E96080">
      <w:pPr>
        <w:jc w:val="both"/>
        <w:rPr>
          <w:lang w:val="cs-CZ"/>
        </w:rPr>
      </w:pPr>
      <w:r>
        <w:rPr>
          <w:lang w:val="cs-CZ"/>
        </w:rPr>
        <w:t xml:space="preserve">Finally, the </w:t>
      </w:r>
      <w:r w:rsidRPr="00487110">
        <w:rPr>
          <w:i/>
          <w:iCs/>
          <w:lang w:val="cs-CZ"/>
        </w:rPr>
        <w:t>add</w:t>
      </w:r>
      <w:r>
        <w:rPr>
          <w:lang w:val="cs-CZ"/>
        </w:rPr>
        <w:t xml:space="preserve"> function is used to</w:t>
      </w:r>
      <w:r w:rsidR="00A90607">
        <w:rPr>
          <w:lang w:val="cs-CZ"/>
        </w:rPr>
        <w:t xml:space="preserve"> double</w:t>
      </w:r>
      <w:r>
        <w:rPr>
          <w:lang w:val="cs-CZ"/>
        </w:rPr>
        <w:t xml:space="preserve"> check if adding Velocity in the </w:t>
      </w:r>
      <w:r w:rsidR="00A90607">
        <w:rPr>
          <w:lang w:val="cs-CZ"/>
        </w:rPr>
        <w:t>model would make it better, which should not be the case based on what we just saw previsouly.</w:t>
      </w:r>
    </w:p>
    <w:p w14:paraId="36B80900" w14:textId="77777777" w:rsidR="00597514" w:rsidRDefault="00597514" w:rsidP="00597514">
      <w:pPr>
        <w:jc w:val="center"/>
        <w:rPr>
          <w:lang w:val="cs-CZ"/>
        </w:rPr>
      </w:pPr>
      <w:r w:rsidRPr="00597514">
        <w:rPr>
          <w:noProof/>
          <w:lang w:val="en-US"/>
        </w:rPr>
        <w:drawing>
          <wp:inline distT="0" distB="0" distL="0" distR="0" wp14:anchorId="507FDADB" wp14:editId="53FBE4D1">
            <wp:extent cx="2956816" cy="281964"/>
            <wp:effectExtent l="0" t="0" r="0" b="3810"/>
            <wp:docPr id="5691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80699" name=""/>
                    <pic:cNvPicPr/>
                  </pic:nvPicPr>
                  <pic:blipFill>
                    <a:blip r:embed="rId16" cstate="print"/>
                    <a:stretch>
                      <a:fillRect/>
                    </a:stretch>
                  </pic:blipFill>
                  <pic:spPr>
                    <a:xfrm>
                      <a:off x="0" y="0"/>
                      <a:ext cx="2956816" cy="281964"/>
                    </a:xfrm>
                    <a:prstGeom prst="rect">
                      <a:avLst/>
                    </a:prstGeom>
                  </pic:spPr>
                </pic:pic>
              </a:graphicData>
            </a:graphic>
          </wp:inline>
        </w:drawing>
      </w:r>
    </w:p>
    <w:p w14:paraId="4D3E0EF4" w14:textId="77777777" w:rsidR="00597514" w:rsidRPr="00E96080" w:rsidRDefault="00597514" w:rsidP="00597514">
      <w:pPr>
        <w:jc w:val="center"/>
        <w:rPr>
          <w:lang w:val="cs-CZ"/>
        </w:rPr>
      </w:pPr>
      <w:r w:rsidRPr="00597514">
        <w:rPr>
          <w:noProof/>
          <w:lang w:val="en-US"/>
        </w:rPr>
        <w:drawing>
          <wp:inline distT="0" distB="0" distL="0" distR="0" wp14:anchorId="0185F6ED" wp14:editId="0B5EA324">
            <wp:extent cx="2964180" cy="867115"/>
            <wp:effectExtent l="0" t="0" r="7620" b="9525"/>
            <wp:docPr id="8882054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05417" name="Picture 1" descr="A screenshot of a computer code&#10;&#10;Description automatically generated"/>
                    <pic:cNvPicPr/>
                  </pic:nvPicPr>
                  <pic:blipFill>
                    <a:blip r:embed="rId17" cstate="print"/>
                    <a:stretch>
                      <a:fillRect/>
                    </a:stretch>
                  </pic:blipFill>
                  <pic:spPr>
                    <a:xfrm>
                      <a:off x="0" y="0"/>
                      <a:ext cx="2993703" cy="875751"/>
                    </a:xfrm>
                    <a:prstGeom prst="rect">
                      <a:avLst/>
                    </a:prstGeom>
                  </pic:spPr>
                </pic:pic>
              </a:graphicData>
            </a:graphic>
          </wp:inline>
        </w:drawing>
      </w:r>
    </w:p>
    <w:p w14:paraId="60D08B31" w14:textId="77777777" w:rsidR="00597514" w:rsidRDefault="00597514" w:rsidP="00597514">
      <w:pPr>
        <w:jc w:val="center"/>
        <w:rPr>
          <w:i/>
          <w:iCs/>
          <w:lang w:val="cs-CZ"/>
        </w:rPr>
      </w:pPr>
      <w:r w:rsidRPr="00281116">
        <w:rPr>
          <w:i/>
          <w:iCs/>
          <w:lang w:val="cs-CZ"/>
        </w:rPr>
        <w:t xml:space="preserve">Figure </w:t>
      </w:r>
      <w:r>
        <w:rPr>
          <w:i/>
          <w:iCs/>
          <w:lang w:val="cs-CZ"/>
        </w:rPr>
        <w:t>5</w:t>
      </w:r>
      <w:r w:rsidRPr="00281116">
        <w:rPr>
          <w:i/>
          <w:iCs/>
          <w:lang w:val="cs-CZ"/>
        </w:rPr>
        <w:t xml:space="preserve">: </w:t>
      </w:r>
      <w:r>
        <w:rPr>
          <w:i/>
          <w:iCs/>
          <w:lang w:val="cs-CZ"/>
        </w:rPr>
        <w:t>Check with the add function what changes in the model if we add the predictor Velocity</w:t>
      </w:r>
    </w:p>
    <w:p w14:paraId="3B78CDDD" w14:textId="77777777" w:rsidR="00E96080" w:rsidRDefault="00597514" w:rsidP="00634EDC">
      <w:pPr>
        <w:jc w:val="both"/>
        <w:rPr>
          <w:lang w:val="cs-CZ"/>
        </w:rPr>
      </w:pPr>
      <w:r>
        <w:rPr>
          <w:lang w:val="cs-CZ"/>
        </w:rPr>
        <w:t>We can see that adding Velocity as a pre</w:t>
      </w:r>
      <w:r w:rsidR="00A90607">
        <w:rPr>
          <w:lang w:val="cs-CZ"/>
        </w:rPr>
        <w:t>di</w:t>
      </w:r>
      <w:r>
        <w:rPr>
          <w:lang w:val="cs-CZ"/>
        </w:rPr>
        <w:t>c</w:t>
      </w:r>
      <w:r w:rsidR="00A90607">
        <w:rPr>
          <w:lang w:val="cs-CZ"/>
        </w:rPr>
        <w:t>t</w:t>
      </w:r>
      <w:r>
        <w:rPr>
          <w:lang w:val="cs-CZ"/>
        </w:rPr>
        <w:t xml:space="preserve">or in the model does not make the AIC lower and does not </w:t>
      </w:r>
      <w:r w:rsidR="00A90607">
        <w:rPr>
          <w:lang w:val="cs-CZ"/>
        </w:rPr>
        <w:t>lower the p-value (it does not add any significancy)</w:t>
      </w:r>
      <w:r>
        <w:rPr>
          <w:lang w:val="cs-CZ"/>
        </w:rPr>
        <w:t>. We made the right choice by chosing the model with the single predictor Stream.</w:t>
      </w:r>
    </w:p>
    <w:p w14:paraId="247E62D1" w14:textId="77777777" w:rsidR="002A21CC" w:rsidRDefault="00597514" w:rsidP="00597514">
      <w:pPr>
        <w:jc w:val="both"/>
        <w:rPr>
          <w:lang w:val="cs-CZ"/>
        </w:rPr>
      </w:pPr>
      <w:r>
        <w:rPr>
          <w:lang w:val="cs-CZ"/>
        </w:rPr>
        <w:t>It can be noted that I also check</w:t>
      </w:r>
      <w:r w:rsidR="00A90607">
        <w:rPr>
          <w:lang w:val="cs-CZ"/>
        </w:rPr>
        <w:t>ed</w:t>
      </w:r>
      <w:r>
        <w:rPr>
          <w:lang w:val="cs-CZ"/>
        </w:rPr>
        <w:t xml:space="preserve"> the significancy of the effect of the pred</w:t>
      </w:r>
      <w:r w:rsidR="00A90607">
        <w:rPr>
          <w:lang w:val="cs-CZ"/>
        </w:rPr>
        <w:t>i</w:t>
      </w:r>
      <w:r>
        <w:rPr>
          <w:lang w:val="cs-CZ"/>
        </w:rPr>
        <w:t>ctors with the Anova type III (non sequential Anova)</w:t>
      </w:r>
      <w:r w:rsidR="00A90607">
        <w:rPr>
          <w:lang w:val="cs-CZ"/>
        </w:rPr>
        <w:t>. I</w:t>
      </w:r>
      <w:r>
        <w:rPr>
          <w:lang w:val="cs-CZ"/>
        </w:rPr>
        <w:t>t gave the same results.</w:t>
      </w:r>
    </w:p>
    <w:p w14:paraId="1FA1A300" w14:textId="77777777" w:rsidR="00A90607" w:rsidRPr="00A90607" w:rsidRDefault="00A90607" w:rsidP="00597514">
      <w:pPr>
        <w:jc w:val="both"/>
        <w:rPr>
          <w:sz w:val="2"/>
          <w:szCs w:val="2"/>
          <w:lang w:val="cs-CZ"/>
        </w:rPr>
      </w:pPr>
    </w:p>
    <w:p w14:paraId="16F6FDE3" w14:textId="77777777" w:rsidR="002A21CC" w:rsidRDefault="002A21CC" w:rsidP="00597514">
      <w:pPr>
        <w:jc w:val="both"/>
        <w:rPr>
          <w:lang w:val="cs-CZ"/>
        </w:rPr>
      </w:pPr>
      <w:r>
        <w:rPr>
          <w:lang w:val="cs-CZ"/>
        </w:rPr>
        <w:t>Finally, the valid</w:t>
      </w:r>
      <w:r w:rsidR="00487110">
        <w:rPr>
          <w:lang w:val="cs-CZ"/>
        </w:rPr>
        <w:t>i</w:t>
      </w:r>
      <w:r>
        <w:rPr>
          <w:lang w:val="cs-CZ"/>
        </w:rPr>
        <w:t>ty of the best model (</w:t>
      </w:r>
      <w:r w:rsidRPr="002A21CC">
        <w:rPr>
          <w:i/>
          <w:iCs/>
          <w:lang w:val="cs-CZ"/>
        </w:rPr>
        <w:t>Figure 4</w:t>
      </w:r>
      <w:r>
        <w:rPr>
          <w:lang w:val="cs-CZ"/>
        </w:rPr>
        <w:t>) has been verified.</w:t>
      </w:r>
    </w:p>
    <w:p w14:paraId="1C769A80" w14:textId="77777777" w:rsidR="00597514" w:rsidRDefault="002A21CC" w:rsidP="00597514">
      <w:pPr>
        <w:jc w:val="both"/>
        <w:rPr>
          <w:lang w:val="cs-CZ"/>
        </w:rPr>
      </w:pPr>
      <w:r>
        <w:rPr>
          <w:lang w:val="cs-CZ"/>
        </w:rPr>
        <w:t xml:space="preserve"> </w:t>
      </w:r>
      <w:r w:rsidRPr="002A21CC">
        <w:rPr>
          <w:noProof/>
          <w:lang w:val="en-US"/>
        </w:rPr>
        <w:drawing>
          <wp:inline distT="0" distB="0" distL="0" distR="0" wp14:anchorId="48A542AB" wp14:editId="06FB6E02">
            <wp:extent cx="1005840" cy="362867"/>
            <wp:effectExtent l="0" t="0" r="3810" b="0"/>
            <wp:docPr id="16121066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06679" name="Picture 1" descr="A white background with black text&#10;&#10;Description automatically generated"/>
                    <pic:cNvPicPr/>
                  </pic:nvPicPr>
                  <pic:blipFill>
                    <a:blip r:embed="rId18" cstate="print"/>
                    <a:stretch>
                      <a:fillRect/>
                    </a:stretch>
                  </pic:blipFill>
                  <pic:spPr>
                    <a:xfrm>
                      <a:off x="0" y="0"/>
                      <a:ext cx="1021231" cy="368419"/>
                    </a:xfrm>
                    <a:prstGeom prst="rect">
                      <a:avLst/>
                    </a:prstGeom>
                  </pic:spPr>
                </pic:pic>
              </a:graphicData>
            </a:graphic>
          </wp:inline>
        </w:drawing>
      </w:r>
    </w:p>
    <w:p w14:paraId="0D11DA59" w14:textId="77777777" w:rsidR="00597514" w:rsidRDefault="002A21CC" w:rsidP="002A21CC">
      <w:pPr>
        <w:jc w:val="center"/>
        <w:rPr>
          <w:lang w:val="cs-CZ"/>
        </w:rPr>
      </w:pPr>
      <w:r w:rsidRPr="002A21CC">
        <w:rPr>
          <w:noProof/>
          <w:lang w:val="en-US"/>
        </w:rPr>
        <w:lastRenderedPageBreak/>
        <w:drawing>
          <wp:inline distT="0" distB="0" distL="0" distR="0" wp14:anchorId="76B7F048" wp14:editId="0989E4C8">
            <wp:extent cx="4594860" cy="3479488"/>
            <wp:effectExtent l="0" t="0" r="0" b="6985"/>
            <wp:docPr id="1841478095"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8095" name="Picture 1" descr="A group of graphs with numbers&#10;&#10;Description automatically generated with medium confidence"/>
                    <pic:cNvPicPr/>
                  </pic:nvPicPr>
                  <pic:blipFill>
                    <a:blip r:embed="rId19" cstate="print"/>
                    <a:stretch>
                      <a:fillRect/>
                    </a:stretch>
                  </pic:blipFill>
                  <pic:spPr>
                    <a:xfrm>
                      <a:off x="0" y="0"/>
                      <a:ext cx="4641337" cy="3514683"/>
                    </a:xfrm>
                    <a:prstGeom prst="rect">
                      <a:avLst/>
                    </a:prstGeom>
                  </pic:spPr>
                </pic:pic>
              </a:graphicData>
            </a:graphic>
          </wp:inline>
        </w:drawing>
      </w:r>
    </w:p>
    <w:p w14:paraId="00F24481" w14:textId="77777777" w:rsidR="002A21CC" w:rsidRDefault="002A21CC" w:rsidP="002A21CC">
      <w:pPr>
        <w:jc w:val="center"/>
        <w:rPr>
          <w:i/>
          <w:iCs/>
          <w:lang w:val="cs-CZ"/>
        </w:rPr>
      </w:pPr>
      <w:r w:rsidRPr="00281116">
        <w:rPr>
          <w:i/>
          <w:iCs/>
          <w:lang w:val="cs-CZ"/>
        </w:rPr>
        <w:t xml:space="preserve">Figure </w:t>
      </w:r>
      <w:r>
        <w:rPr>
          <w:i/>
          <w:iCs/>
          <w:lang w:val="cs-CZ"/>
        </w:rPr>
        <w:t>6</w:t>
      </w:r>
      <w:r w:rsidRPr="00281116">
        <w:rPr>
          <w:i/>
          <w:iCs/>
          <w:lang w:val="cs-CZ"/>
        </w:rPr>
        <w:t xml:space="preserve">: </w:t>
      </w:r>
      <w:r>
        <w:rPr>
          <w:i/>
          <w:iCs/>
          <w:lang w:val="cs-CZ"/>
        </w:rPr>
        <w:t>Check of the vailidity of the model</w:t>
      </w:r>
    </w:p>
    <w:p w14:paraId="693AB6DE" w14:textId="77777777" w:rsidR="00487110" w:rsidRDefault="00487110" w:rsidP="00487110">
      <w:pPr>
        <w:jc w:val="both"/>
        <w:rPr>
          <w:rFonts w:eastAsia="Times New Roman" w:cstheme="minorHAnsi"/>
          <w:color w:val="000000"/>
          <w:bdr w:val="none" w:sz="0" w:space="0" w:color="auto" w:frame="1"/>
          <w:lang w:val="en-US"/>
        </w:rPr>
      </w:pPr>
      <w:r w:rsidRPr="00442BE9">
        <w:rPr>
          <w:rFonts w:eastAsia="Times New Roman" w:cstheme="minorHAnsi"/>
          <w:color w:val="000000"/>
          <w:bdr w:val="none" w:sz="0" w:space="0" w:color="auto" w:frame="1"/>
          <w:lang w:val="en-US"/>
        </w:rPr>
        <w:t xml:space="preserve">The model </w:t>
      </w:r>
      <w:r>
        <w:rPr>
          <w:rFonts w:eastAsia="Times New Roman" w:cstheme="minorHAnsi"/>
          <w:color w:val="000000"/>
          <w:bdr w:val="none" w:sz="0" w:space="0" w:color="auto" w:frame="1"/>
          <w:lang w:val="en-US"/>
        </w:rPr>
        <w:t>meet</w:t>
      </w:r>
      <w:r w:rsidRPr="00442BE9">
        <w:rPr>
          <w:rFonts w:eastAsia="Times New Roman" w:cstheme="minorHAnsi"/>
          <w:color w:val="000000"/>
          <w:bdr w:val="none" w:sz="0" w:space="0" w:color="auto" w:frame="1"/>
          <w:lang w:val="en-US"/>
        </w:rPr>
        <w:t xml:space="preserve">s the assumption of normality of the residuals and </w:t>
      </w:r>
      <w:r>
        <w:rPr>
          <w:rFonts w:eastAsia="Times New Roman" w:cstheme="minorHAnsi"/>
          <w:color w:val="000000"/>
          <w:bdr w:val="none" w:sz="0" w:space="0" w:color="auto" w:frame="1"/>
          <w:lang w:val="en-US"/>
        </w:rPr>
        <w:t xml:space="preserve">of </w:t>
      </w:r>
      <w:r w:rsidRPr="00442BE9">
        <w:rPr>
          <w:rFonts w:eastAsia="Times New Roman" w:cstheme="minorHAnsi"/>
          <w:color w:val="000000"/>
          <w:bdr w:val="none" w:sz="0" w:space="0" w:color="auto" w:frame="1"/>
          <w:lang w:val="en-US"/>
        </w:rPr>
        <w:t>homogeneity of variance</w:t>
      </w:r>
      <w:r>
        <w:rPr>
          <w:rFonts w:eastAsia="Times New Roman" w:cstheme="minorHAnsi"/>
          <w:color w:val="000000"/>
          <w:bdr w:val="none" w:sz="0" w:space="0" w:color="auto" w:frame="1"/>
          <w:lang w:val="en-US"/>
        </w:rPr>
        <w:t>s (homoscedasticity)</w:t>
      </w:r>
      <w:r w:rsidRPr="00442BE9">
        <w:rPr>
          <w:rFonts w:eastAsia="Times New Roman" w:cstheme="minorHAnsi"/>
          <w:color w:val="000000"/>
          <w:bdr w:val="none" w:sz="0" w:space="0" w:color="auto" w:frame="1"/>
          <w:lang w:val="en-US"/>
        </w:rPr>
        <w:t>.</w:t>
      </w:r>
    </w:p>
    <w:p w14:paraId="0C8650B9" w14:textId="77777777" w:rsidR="00487110" w:rsidRPr="002A21CC" w:rsidRDefault="00487110" w:rsidP="00487110">
      <w:pPr>
        <w:jc w:val="both"/>
        <w:rPr>
          <w:i/>
          <w:iCs/>
          <w:lang w:val="cs-CZ"/>
        </w:rPr>
      </w:pPr>
    </w:p>
    <w:p w14:paraId="17D381A1" w14:textId="77777777" w:rsidR="002A21CC" w:rsidRPr="002A21CC" w:rsidRDefault="002A21CC" w:rsidP="002A21CC">
      <w:pPr>
        <w:pStyle w:val="ListParagraph"/>
        <w:numPr>
          <w:ilvl w:val="0"/>
          <w:numId w:val="4"/>
        </w:numPr>
        <w:jc w:val="both"/>
        <w:rPr>
          <w:b/>
          <w:bCs/>
          <w:lang w:val="cs-CZ"/>
        </w:rPr>
      </w:pPr>
      <w:r w:rsidRPr="002A21CC">
        <w:rPr>
          <w:b/>
          <w:bCs/>
          <w:lang w:val="cs-CZ"/>
        </w:rPr>
        <w:t xml:space="preserve">Description of the effects of the predictors and graphical representation  </w:t>
      </w:r>
    </w:p>
    <w:p w14:paraId="2820CEB6" w14:textId="77777777" w:rsidR="002A21CC" w:rsidRPr="002A21CC" w:rsidRDefault="002A21CC" w:rsidP="002A21CC">
      <w:pPr>
        <w:ind w:left="360"/>
        <w:jc w:val="both"/>
        <w:rPr>
          <w:b/>
          <w:bCs/>
          <w:lang w:val="cs-CZ"/>
        </w:rPr>
      </w:pPr>
      <w:r w:rsidRPr="002A21CC">
        <w:rPr>
          <w:b/>
          <w:bCs/>
          <w:noProof/>
          <w:lang w:val="en-US"/>
        </w:rPr>
        <w:drawing>
          <wp:inline distT="0" distB="0" distL="0" distR="0" wp14:anchorId="0A1A926B" wp14:editId="386FCA78">
            <wp:extent cx="2019475" cy="381033"/>
            <wp:effectExtent l="0" t="0" r="0" b="0"/>
            <wp:docPr id="43248946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89462" name="Picture 1" descr="A close up of words&#10;&#10;Description automatically generated"/>
                    <pic:cNvPicPr/>
                  </pic:nvPicPr>
                  <pic:blipFill>
                    <a:blip r:embed="rId20" cstate="print"/>
                    <a:stretch>
                      <a:fillRect/>
                    </a:stretch>
                  </pic:blipFill>
                  <pic:spPr>
                    <a:xfrm>
                      <a:off x="0" y="0"/>
                      <a:ext cx="2019475" cy="381033"/>
                    </a:xfrm>
                    <a:prstGeom prst="rect">
                      <a:avLst/>
                    </a:prstGeom>
                  </pic:spPr>
                </pic:pic>
              </a:graphicData>
            </a:graphic>
          </wp:inline>
        </w:drawing>
      </w:r>
    </w:p>
    <w:p w14:paraId="0DA6F210" w14:textId="77777777" w:rsidR="00597514" w:rsidRDefault="00597514" w:rsidP="00597514">
      <w:pPr>
        <w:jc w:val="center"/>
        <w:rPr>
          <w:lang w:val="cs-CZ"/>
        </w:rPr>
      </w:pPr>
      <w:r w:rsidRPr="00597514">
        <w:rPr>
          <w:noProof/>
          <w:lang w:val="en-US"/>
        </w:rPr>
        <w:lastRenderedPageBreak/>
        <w:drawing>
          <wp:inline distT="0" distB="0" distL="0" distR="0" wp14:anchorId="33B72EE4" wp14:editId="158EBDBE">
            <wp:extent cx="4509528" cy="3299460"/>
            <wp:effectExtent l="0" t="0" r="0" b="0"/>
            <wp:docPr id="192499351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3514" name="Picture 1" descr="A diagram of a graph&#10;&#10;Description automatically generated"/>
                    <pic:cNvPicPr/>
                  </pic:nvPicPr>
                  <pic:blipFill>
                    <a:blip r:embed="rId21" cstate="print"/>
                    <a:stretch>
                      <a:fillRect/>
                    </a:stretch>
                  </pic:blipFill>
                  <pic:spPr>
                    <a:xfrm>
                      <a:off x="0" y="0"/>
                      <a:ext cx="4517673" cy="3305419"/>
                    </a:xfrm>
                    <a:prstGeom prst="rect">
                      <a:avLst/>
                    </a:prstGeom>
                  </pic:spPr>
                </pic:pic>
              </a:graphicData>
            </a:graphic>
          </wp:inline>
        </w:drawing>
      </w:r>
    </w:p>
    <w:p w14:paraId="58A11066" w14:textId="77777777" w:rsidR="00597514" w:rsidRPr="002A21CC" w:rsidRDefault="002A21CC" w:rsidP="002A21CC">
      <w:pPr>
        <w:jc w:val="center"/>
        <w:rPr>
          <w:i/>
          <w:iCs/>
          <w:lang w:val="cs-CZ"/>
        </w:rPr>
      </w:pPr>
      <w:r w:rsidRPr="00281116">
        <w:rPr>
          <w:i/>
          <w:iCs/>
          <w:lang w:val="cs-CZ"/>
        </w:rPr>
        <w:t xml:space="preserve">Figure </w:t>
      </w:r>
      <w:r>
        <w:rPr>
          <w:i/>
          <w:iCs/>
          <w:lang w:val="cs-CZ"/>
        </w:rPr>
        <w:t>7</w:t>
      </w:r>
      <w:r w:rsidRPr="00281116">
        <w:rPr>
          <w:i/>
          <w:iCs/>
          <w:lang w:val="cs-CZ"/>
        </w:rPr>
        <w:t xml:space="preserve">: </w:t>
      </w:r>
      <w:r>
        <w:rPr>
          <w:i/>
          <w:iCs/>
          <w:lang w:val="cs-CZ"/>
        </w:rPr>
        <w:t>Graphic of the effect of Stream on EC</w:t>
      </w:r>
    </w:p>
    <w:p w14:paraId="35FF08EC" w14:textId="77777777" w:rsidR="002A21CC" w:rsidRDefault="002A21CC" w:rsidP="00597514">
      <w:pPr>
        <w:rPr>
          <w:lang w:val="cs-CZ"/>
        </w:rPr>
      </w:pPr>
    </w:p>
    <w:p w14:paraId="140626D8" w14:textId="77777777" w:rsidR="0099642F" w:rsidRDefault="002A21CC" w:rsidP="00634EDC">
      <w:pPr>
        <w:jc w:val="both"/>
        <w:rPr>
          <w:lang w:val="cs-CZ"/>
        </w:rPr>
      </w:pPr>
      <w:r>
        <w:rPr>
          <w:lang w:val="cs-CZ"/>
        </w:rPr>
        <w:t>Based on the model summary (</w:t>
      </w:r>
      <w:r w:rsidRPr="002A21CC">
        <w:rPr>
          <w:i/>
          <w:iCs/>
          <w:lang w:val="cs-CZ"/>
        </w:rPr>
        <w:t>Figure 4</w:t>
      </w:r>
      <w:r>
        <w:rPr>
          <w:lang w:val="cs-CZ"/>
        </w:rPr>
        <w:t>) and the graph</w:t>
      </w:r>
      <w:r w:rsidR="0099642F">
        <w:rPr>
          <w:lang w:val="cs-CZ"/>
        </w:rPr>
        <w:t>ic</w:t>
      </w:r>
      <w:r>
        <w:rPr>
          <w:lang w:val="cs-CZ"/>
        </w:rPr>
        <w:t xml:space="preserve"> above, </w:t>
      </w:r>
      <w:r w:rsidR="00634EDC">
        <w:rPr>
          <w:lang w:val="cs-CZ"/>
        </w:rPr>
        <w:t>i</w:t>
      </w:r>
      <w:r w:rsidR="00634EDC" w:rsidRPr="00634EDC">
        <w:rPr>
          <w:lang w:val="cs-CZ"/>
        </w:rPr>
        <w:t>f the</w:t>
      </w:r>
      <w:r w:rsidR="0099642F">
        <w:rPr>
          <w:lang w:val="cs-CZ"/>
        </w:rPr>
        <w:t>re is a change in one unit in Stream (which means going from Stream L to Stream U), the EC value increases by 1.16322 (</w:t>
      </w:r>
      <w:r w:rsidR="00A90607">
        <w:rPr>
          <w:lang w:val="cs-CZ"/>
        </w:rPr>
        <w:t>=</w:t>
      </w:r>
      <w:r w:rsidR="0099642F">
        <w:rPr>
          <w:lang w:val="cs-CZ"/>
        </w:rPr>
        <w:t xml:space="preserve">estimate of Stream effect in the final model), which means that EC increases </w:t>
      </w:r>
      <w:del w:id="3" w:author="Petr Šmilauer" w:date="2023-10-28T12:58:00Z">
        <w:r w:rsidR="0099642F" w:rsidDel="00D82702">
          <w:rPr>
            <w:lang w:val="cs-CZ"/>
          </w:rPr>
          <w:delText xml:space="preserve">from </w:delText>
        </w:r>
      </w:del>
      <w:commentRangeStart w:id="4"/>
      <w:ins w:id="5" w:author="Petr Šmilauer" w:date="2023-10-28T12:58:00Z">
        <w:r w:rsidR="00D82702">
          <w:rPr>
            <w:lang w:val="cs-CZ"/>
          </w:rPr>
          <w:t xml:space="preserve">by </w:t>
        </w:r>
      </w:ins>
      <w:r w:rsidR="0099642F">
        <w:rPr>
          <w:lang w:val="cs-CZ"/>
        </w:rPr>
        <w:t>16</w:t>
      </w:r>
      <w:r w:rsidR="0099642F" w:rsidRPr="0099642F">
        <w:rPr>
          <w:lang w:val="cs-CZ"/>
        </w:rPr>
        <w:t>%</w:t>
      </w:r>
      <w:r w:rsidR="00694B3E">
        <w:rPr>
          <w:lang w:val="cs-CZ"/>
        </w:rPr>
        <w:t xml:space="preserve"> </w:t>
      </w:r>
      <w:commentRangeEnd w:id="4"/>
      <w:r w:rsidR="00811A22">
        <w:rPr>
          <w:rStyle w:val="CommentReference"/>
        </w:rPr>
        <w:commentReference w:id="4"/>
      </w:r>
      <w:r w:rsidR="00694B3E">
        <w:rPr>
          <w:lang w:val="cs-CZ"/>
        </w:rPr>
        <w:t>between Stream L and Stream U</w:t>
      </w:r>
      <w:r w:rsidR="0099642F">
        <w:rPr>
          <w:lang w:val="cs-CZ"/>
        </w:rPr>
        <w:t>.</w:t>
      </w:r>
    </w:p>
    <w:p w14:paraId="4B0CEF87" w14:textId="77777777" w:rsidR="00A90607" w:rsidRPr="00A90607" w:rsidRDefault="00A90607" w:rsidP="00634EDC">
      <w:pPr>
        <w:jc w:val="both"/>
        <w:rPr>
          <w:b/>
          <w:bCs/>
          <w:lang w:val="cs-CZ"/>
        </w:rPr>
      </w:pPr>
    </w:p>
    <w:p w14:paraId="4A4DFDB0" w14:textId="77777777" w:rsidR="00A90607" w:rsidRPr="00A90607" w:rsidRDefault="00A90607" w:rsidP="00634EDC">
      <w:pPr>
        <w:jc w:val="both"/>
        <w:rPr>
          <w:b/>
          <w:bCs/>
          <w:lang w:val="cs-CZ"/>
        </w:rPr>
      </w:pPr>
      <w:r w:rsidRPr="00A90607">
        <w:rPr>
          <w:b/>
          <w:bCs/>
          <w:lang w:val="cs-CZ"/>
        </w:rPr>
        <w:t>CONCLUSION</w:t>
      </w:r>
    </w:p>
    <w:p w14:paraId="2D0A1524" w14:textId="77777777" w:rsidR="002A21CC" w:rsidRDefault="007820F1" w:rsidP="00634EDC">
      <w:pPr>
        <w:jc w:val="both"/>
        <w:rPr>
          <w:lang w:val="cs-CZ"/>
        </w:rPr>
      </w:pPr>
      <w:r>
        <w:rPr>
          <w:lang w:val="cs-CZ"/>
        </w:rPr>
        <w:t>W</w:t>
      </w:r>
      <w:r w:rsidR="00A90607">
        <w:rPr>
          <w:lang w:val="cs-CZ"/>
        </w:rPr>
        <w:t>ater speed does not affect the electroconductivity of the water</w:t>
      </w:r>
      <w:r>
        <w:rPr>
          <w:lang w:val="cs-CZ"/>
        </w:rPr>
        <w:t>, only the site does: the water has a significant higher electroconductivity at the Stream U than at the stream L.</w:t>
      </w:r>
    </w:p>
    <w:p w14:paraId="76D9D580" w14:textId="77777777" w:rsidR="00A90607" w:rsidRDefault="00A90607" w:rsidP="00634EDC">
      <w:pPr>
        <w:jc w:val="both"/>
        <w:rPr>
          <w:lang w:val="cs-CZ"/>
        </w:rPr>
      </w:pPr>
    </w:p>
    <w:p w14:paraId="1DE07E06" w14:textId="77777777" w:rsidR="00A90607" w:rsidRDefault="00A90607" w:rsidP="00634EDC">
      <w:pPr>
        <w:jc w:val="both"/>
        <w:rPr>
          <w:lang w:val="cs-CZ"/>
        </w:rPr>
      </w:pPr>
    </w:p>
    <w:p w14:paraId="484F5CA8" w14:textId="77777777" w:rsidR="00A90607" w:rsidRPr="00E96080" w:rsidRDefault="00A90607" w:rsidP="00634EDC">
      <w:pPr>
        <w:jc w:val="both"/>
        <w:rPr>
          <w:lang w:val="cs-CZ"/>
        </w:rPr>
      </w:pPr>
    </w:p>
    <w:sectPr w:rsidR="00A90607" w:rsidRPr="00E96080" w:rsidSect="004739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r Šmilauer" w:date="2023-10-28T12:55:00Z" w:initials="PŠ">
    <w:p w14:paraId="689151A7" w14:textId="77777777" w:rsidR="00D82702" w:rsidRPr="00D82702" w:rsidRDefault="00D82702">
      <w:pPr>
        <w:pStyle w:val="CommentText"/>
      </w:pPr>
      <w:r>
        <w:rPr>
          <w:rStyle w:val="CommentReference"/>
        </w:rPr>
        <w:annotationRef/>
      </w:r>
      <w:r>
        <w:t xml:space="preserve">Not quite: doubling the response value corresponds to </w:t>
      </w:r>
      <w:proofErr w:type="gramStart"/>
      <w:r>
        <w:rPr>
          <w:i/>
        </w:rPr>
        <w:t>log(</w:t>
      </w:r>
      <w:proofErr w:type="gramEnd"/>
      <w:r>
        <w:rPr>
          <w:i/>
        </w:rPr>
        <w:t>2) = 0.301</w:t>
      </w:r>
      <w:r>
        <w:t xml:space="preserve"> increase on log-transformed </w:t>
      </w:r>
      <w:proofErr w:type="spellStart"/>
      <w:r>
        <w:t>scael</w:t>
      </w:r>
      <w:proofErr w:type="spellEnd"/>
      <w:r>
        <w:t xml:space="preserve"> ...</w:t>
      </w:r>
    </w:p>
  </w:comment>
  <w:comment w:id="1" w:author="Petr Šmilauer" w:date="2023-10-28T12:56:00Z" w:initials="PŠ">
    <w:p w14:paraId="29F65141" w14:textId="77777777" w:rsidR="00D82702" w:rsidRPr="00D82702" w:rsidRDefault="00D82702">
      <w:pPr>
        <w:pStyle w:val="CommentText"/>
      </w:pPr>
      <w:r>
        <w:rPr>
          <w:rStyle w:val="CommentReference"/>
        </w:rPr>
        <w:annotationRef/>
      </w:r>
      <w:r>
        <w:t xml:space="preserve">As </w:t>
      </w:r>
      <w:r>
        <w:rPr>
          <w:i/>
        </w:rPr>
        <w:t>Stream</w:t>
      </w:r>
      <w:r>
        <w:t xml:space="preserve"> is a factor, you cannot speak about linear relationship: of course, two positions can be connected with a line, but this is something different</w:t>
      </w:r>
    </w:p>
  </w:comment>
  <w:comment w:id="2" w:author="Gresse Johanne MSc." w:date="2023-10-31T08:42:00Z" w:initials="JG">
    <w:p w14:paraId="6997FF6E" w14:textId="77777777" w:rsidR="009851E2" w:rsidRDefault="009851E2">
      <w:pPr>
        <w:pStyle w:val="CommentText"/>
      </w:pPr>
      <w:r>
        <w:rPr>
          <w:rStyle w:val="CommentReference"/>
        </w:rPr>
        <w:annotationRef/>
      </w:r>
      <w:r>
        <w:t xml:space="preserve">If the interaction was significant, then we should have use a model with </w:t>
      </w:r>
      <w:proofErr w:type="gramStart"/>
      <w:r>
        <w:t>log(</w:t>
      </w:r>
      <w:proofErr w:type="gramEnd"/>
      <w:r>
        <w:t>Velocity) nested inside Stream</w:t>
      </w:r>
    </w:p>
  </w:comment>
  <w:comment w:id="4" w:author="Gresse Johanne MSc. [2]" w:date="2023-10-31T08:52:00Z" w:initials="JG">
    <w:p w14:paraId="072F107B" w14:textId="09ECFC84" w:rsidR="00811A22" w:rsidRDefault="00811A22">
      <w:pPr>
        <w:pStyle w:val="CommentText"/>
      </w:pPr>
      <w:r>
        <w:rPr>
          <w:rStyle w:val="CommentReference"/>
        </w:rPr>
        <w:annotationRef/>
      </w:r>
      <w:r>
        <w:t xml:space="preserve">We need here to </w:t>
      </w:r>
      <w:proofErr w:type="spellStart"/>
      <w:r>
        <w:t>exp</w:t>
      </w:r>
      <w:proofErr w:type="spellEnd"/>
      <w:r>
        <w:t xml:space="preserve"> transform the value 1.163223 = 3.2 so there is an increase of 3.2</w:t>
      </w:r>
      <w:r w:rsidR="00B17CBE">
        <w:t xml:space="preserve">. Maybe also on graph we could plot the </w:t>
      </w:r>
      <w:proofErr w:type="spellStart"/>
      <w:r w:rsidR="00B17CBE">
        <w:t>non log</w:t>
      </w:r>
      <w:proofErr w:type="spellEnd"/>
      <w:r w:rsidR="00B17CBE">
        <w:t xml:space="preserve"> transformed values</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9151A7" w15:done="0"/>
  <w15:commentEx w15:paraId="29F65141" w15:done="0"/>
  <w15:commentEx w15:paraId="6997FF6E" w15:done="0"/>
  <w15:commentEx w15:paraId="072F10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D0BF1"/>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D66FDF"/>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886F31"/>
    <w:multiLevelType w:val="hybridMultilevel"/>
    <w:tmpl w:val="4258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37FB1"/>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864FA8"/>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2D336A"/>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621351"/>
    <w:multiLevelType w:val="hybridMultilevel"/>
    <w:tmpl w:val="E1F057D2"/>
    <w:lvl w:ilvl="0" w:tplc="67F8F2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7339"/>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sse Johanne MSc.">
    <w15:presenceInfo w15:providerId="AD" w15:userId="S-1-5-21-26348455-1143353252-1947177519-101708"/>
  </w15:person>
  <w15:person w15:author="Gresse Johanne MSc. [2]">
    <w15:presenceInfo w15:providerId="AD" w15:userId="S-1-5-21-26348455-1143353252-1947177519-101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8F"/>
    <w:rsid w:val="000376E2"/>
    <w:rsid w:val="000C045D"/>
    <w:rsid w:val="000C43CB"/>
    <w:rsid w:val="001D7200"/>
    <w:rsid w:val="002A21CC"/>
    <w:rsid w:val="002D7CED"/>
    <w:rsid w:val="002E632B"/>
    <w:rsid w:val="0037284E"/>
    <w:rsid w:val="0044189B"/>
    <w:rsid w:val="0047391F"/>
    <w:rsid w:val="00487110"/>
    <w:rsid w:val="00495A0D"/>
    <w:rsid w:val="004F4D85"/>
    <w:rsid w:val="00506C8E"/>
    <w:rsid w:val="00597514"/>
    <w:rsid w:val="005F568F"/>
    <w:rsid w:val="00634EDC"/>
    <w:rsid w:val="00694B3E"/>
    <w:rsid w:val="006C4485"/>
    <w:rsid w:val="006D50BB"/>
    <w:rsid w:val="00776F0E"/>
    <w:rsid w:val="007820F1"/>
    <w:rsid w:val="007C6C65"/>
    <w:rsid w:val="007F4F3B"/>
    <w:rsid w:val="0080561F"/>
    <w:rsid w:val="00811A22"/>
    <w:rsid w:val="00830749"/>
    <w:rsid w:val="00836D40"/>
    <w:rsid w:val="0084773F"/>
    <w:rsid w:val="0087308A"/>
    <w:rsid w:val="00881676"/>
    <w:rsid w:val="008935AC"/>
    <w:rsid w:val="009310DF"/>
    <w:rsid w:val="00941053"/>
    <w:rsid w:val="00981BF8"/>
    <w:rsid w:val="009851E2"/>
    <w:rsid w:val="0099642F"/>
    <w:rsid w:val="009C7769"/>
    <w:rsid w:val="009F07F2"/>
    <w:rsid w:val="00A037E1"/>
    <w:rsid w:val="00A90607"/>
    <w:rsid w:val="00AB52D6"/>
    <w:rsid w:val="00AC4904"/>
    <w:rsid w:val="00B17CBE"/>
    <w:rsid w:val="00B6573C"/>
    <w:rsid w:val="00C878FA"/>
    <w:rsid w:val="00CA02A2"/>
    <w:rsid w:val="00D55EC1"/>
    <w:rsid w:val="00D82702"/>
    <w:rsid w:val="00DA5055"/>
    <w:rsid w:val="00E00805"/>
    <w:rsid w:val="00E870BA"/>
    <w:rsid w:val="00E96080"/>
    <w:rsid w:val="00EC4B88"/>
    <w:rsid w:val="00F609F2"/>
    <w:rsid w:val="00F9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3FAD"/>
  <w15:docId w15:val="{9483E075-6E78-4E7E-ABF1-D96F992E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1F"/>
  </w:style>
  <w:style w:type="paragraph" w:styleId="Heading1">
    <w:name w:val="heading 1"/>
    <w:basedOn w:val="Normal"/>
    <w:next w:val="Normal"/>
    <w:link w:val="Heading1Char"/>
    <w:uiPriority w:val="9"/>
    <w:qFormat/>
    <w:rsid w:val="00805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308A"/>
    <w:pPr>
      <w:ind w:left="720"/>
      <w:contextualSpacing/>
    </w:pPr>
  </w:style>
  <w:style w:type="paragraph" w:styleId="BalloonText">
    <w:name w:val="Balloon Text"/>
    <w:basedOn w:val="Normal"/>
    <w:link w:val="BalloonTextChar"/>
    <w:uiPriority w:val="99"/>
    <w:semiHidden/>
    <w:unhideWhenUsed/>
    <w:rsid w:val="00D82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02"/>
    <w:rPr>
      <w:rFonts w:ascii="Tahoma" w:hAnsi="Tahoma" w:cs="Tahoma"/>
      <w:sz w:val="16"/>
      <w:szCs w:val="16"/>
    </w:rPr>
  </w:style>
  <w:style w:type="character" w:styleId="CommentReference">
    <w:name w:val="annotation reference"/>
    <w:basedOn w:val="DefaultParagraphFont"/>
    <w:uiPriority w:val="99"/>
    <w:semiHidden/>
    <w:unhideWhenUsed/>
    <w:rsid w:val="00D82702"/>
    <w:rPr>
      <w:sz w:val="16"/>
      <w:szCs w:val="16"/>
    </w:rPr>
  </w:style>
  <w:style w:type="paragraph" w:styleId="CommentText">
    <w:name w:val="annotation text"/>
    <w:basedOn w:val="Normal"/>
    <w:link w:val="CommentTextChar"/>
    <w:uiPriority w:val="99"/>
    <w:semiHidden/>
    <w:unhideWhenUsed/>
    <w:rsid w:val="00D82702"/>
    <w:pPr>
      <w:spacing w:line="240" w:lineRule="auto"/>
    </w:pPr>
    <w:rPr>
      <w:sz w:val="20"/>
      <w:szCs w:val="20"/>
    </w:rPr>
  </w:style>
  <w:style w:type="character" w:customStyle="1" w:styleId="CommentTextChar">
    <w:name w:val="Comment Text Char"/>
    <w:basedOn w:val="DefaultParagraphFont"/>
    <w:link w:val="CommentText"/>
    <w:uiPriority w:val="99"/>
    <w:semiHidden/>
    <w:rsid w:val="00D82702"/>
    <w:rPr>
      <w:sz w:val="20"/>
      <w:szCs w:val="20"/>
    </w:rPr>
  </w:style>
  <w:style w:type="paragraph" w:styleId="CommentSubject">
    <w:name w:val="annotation subject"/>
    <w:basedOn w:val="CommentText"/>
    <w:next w:val="CommentText"/>
    <w:link w:val="CommentSubjectChar"/>
    <w:uiPriority w:val="99"/>
    <w:semiHidden/>
    <w:unhideWhenUsed/>
    <w:rsid w:val="00D82702"/>
    <w:rPr>
      <w:b/>
      <w:bCs/>
    </w:rPr>
  </w:style>
  <w:style w:type="character" w:customStyle="1" w:styleId="CommentSubjectChar">
    <w:name w:val="Comment Subject Char"/>
    <w:basedOn w:val="CommentTextChar"/>
    <w:link w:val="CommentSubject"/>
    <w:uiPriority w:val="99"/>
    <w:semiHidden/>
    <w:rsid w:val="00D827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petrsm</dc:creator>
  <cp:lastModifiedBy>Gresse Johanne MSc.</cp:lastModifiedBy>
  <cp:revision>3</cp:revision>
  <dcterms:created xsi:type="dcterms:W3CDTF">2023-10-31T07:53:00Z</dcterms:created>
  <dcterms:modified xsi:type="dcterms:W3CDTF">2023-10-31T07:54:00Z</dcterms:modified>
</cp:coreProperties>
</file>